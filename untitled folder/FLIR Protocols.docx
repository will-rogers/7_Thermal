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F427" w14:textId="01838246" w:rsidR="004D06B9" w:rsidRDefault="004D06B9">
      <w:r>
        <w:t xml:space="preserve">June </w:t>
      </w:r>
      <w:r w:rsidR="00116EFE">
        <w:t>26</w:t>
      </w:r>
      <w:r>
        <w:t>, 2023</w:t>
      </w:r>
    </w:p>
    <w:p w14:paraId="551546EE" w14:textId="76403026" w:rsidR="00402F4F" w:rsidRDefault="00116EFE">
      <w:r>
        <w:t>Forward-Looking Infrared (FLIR) Protocols for Buffalo Thermal Monitoring</w:t>
      </w:r>
    </w:p>
    <w:p w14:paraId="3AE722EE" w14:textId="77777777" w:rsidR="00D71256" w:rsidRDefault="00D71256"/>
    <w:p w14:paraId="2726CCD7" w14:textId="79E5F204" w:rsidR="00D71256" w:rsidRDefault="00D71256">
      <w:r>
        <w:t>Background</w:t>
      </w:r>
    </w:p>
    <w:p w14:paraId="653DF8B2" w14:textId="34C5DDE8" w:rsidR="00D71256" w:rsidRDefault="00D71256" w:rsidP="00D71256">
      <w:pPr>
        <w:pStyle w:val="ListParagraph"/>
        <w:numPr>
          <w:ilvl w:val="0"/>
          <w:numId w:val="1"/>
        </w:numPr>
      </w:pPr>
      <w:r>
        <w:t xml:space="preserve">Physiological changes due to infection, stress, and reproduction are often reflected in shifts in body </w:t>
      </w:r>
      <w:proofErr w:type="gramStart"/>
      <w:r>
        <w:t>temperature</w:t>
      </w:r>
      <w:proofErr w:type="gramEnd"/>
    </w:p>
    <w:p w14:paraId="71EC75BE" w14:textId="058288AE" w:rsidR="00D71256" w:rsidRDefault="00D71256" w:rsidP="00D71256">
      <w:pPr>
        <w:pStyle w:val="ListParagraph"/>
        <w:numPr>
          <w:ilvl w:val="0"/>
          <w:numId w:val="1"/>
        </w:numPr>
      </w:pPr>
      <w:r>
        <w:t xml:space="preserve">Monitoring animal body temperatures using thermal imaging remains an important </w:t>
      </w:r>
      <w:proofErr w:type="gramStart"/>
      <w:r>
        <w:t>goal, but</w:t>
      </w:r>
      <w:proofErr w:type="gramEnd"/>
      <w:r>
        <w:t xml:space="preserve"> faces difficulties in measuring accurate or repeatable measurements of individual temperatures.  </w:t>
      </w:r>
    </w:p>
    <w:p w14:paraId="1B1B9D92" w14:textId="31E39089" w:rsidR="00D71256" w:rsidDel="00116EFE" w:rsidRDefault="00D71256" w:rsidP="00D71256">
      <w:pPr>
        <w:pStyle w:val="ListParagraph"/>
        <w:numPr>
          <w:ilvl w:val="0"/>
          <w:numId w:val="1"/>
        </w:numPr>
        <w:rPr>
          <w:del w:id="0" w:author="Rogers, Will" w:date="2023-06-26T16:04:00Z"/>
        </w:rPr>
      </w:pPr>
      <w:del w:id="1" w:author="Rogers, Will" w:date="2023-06-26T16:04:00Z">
        <w:r w:rsidDel="00116EFE">
          <w:delText>Complicating factors include:</w:delText>
        </w:r>
      </w:del>
    </w:p>
    <w:p w14:paraId="5649BC1F" w14:textId="6E616FE2" w:rsidR="00D71256" w:rsidDel="00116EFE" w:rsidRDefault="00D71256" w:rsidP="00D71256">
      <w:pPr>
        <w:pStyle w:val="ListParagraph"/>
        <w:numPr>
          <w:ilvl w:val="1"/>
          <w:numId w:val="1"/>
        </w:numPr>
        <w:rPr>
          <w:del w:id="2" w:author="Rogers, Will" w:date="2023-06-26T16:04:00Z"/>
        </w:rPr>
      </w:pPr>
      <w:del w:id="3" w:author="Rogers, Will" w:date="2023-06-26T16:04:00Z">
        <w:r w:rsidDel="00116EFE">
          <w:delText>Ambient conditions (discuss the influence of humidity, sunlight</w:delText>
        </w:r>
        <w:r w:rsidR="00FE2FD6" w:rsidDel="00116EFE">
          <w:delText>)</w:delText>
        </w:r>
      </w:del>
    </w:p>
    <w:p w14:paraId="20527506" w14:textId="1608C16D" w:rsidR="00D71256" w:rsidDel="00116EFE" w:rsidRDefault="00D71256" w:rsidP="00D71256">
      <w:pPr>
        <w:pStyle w:val="ListParagraph"/>
        <w:numPr>
          <w:ilvl w:val="1"/>
          <w:numId w:val="1"/>
        </w:numPr>
        <w:rPr>
          <w:del w:id="4" w:author="Rogers, Will" w:date="2023-06-26T16:04:00Z"/>
        </w:rPr>
      </w:pPr>
      <w:del w:id="5" w:author="Rogers, Will" w:date="2023-06-26T16:04:00Z">
        <w:r w:rsidDel="00116EFE">
          <w:delText>Distance to the animal (decay of thermal energy)</w:delText>
        </w:r>
        <w:r w:rsidR="009C3D54" w:rsidDel="00116EFE">
          <w:delText xml:space="preserve">, and </w:delText>
        </w:r>
      </w:del>
    </w:p>
    <w:p w14:paraId="5FBDACAE" w14:textId="15352754" w:rsidR="00D71256" w:rsidDel="00116EFE" w:rsidRDefault="00D71256" w:rsidP="00D71256">
      <w:pPr>
        <w:pStyle w:val="ListParagraph"/>
        <w:numPr>
          <w:ilvl w:val="1"/>
          <w:numId w:val="1"/>
        </w:numPr>
        <w:rPr>
          <w:del w:id="6" w:author="Rogers, Will" w:date="2023-06-26T16:04:00Z"/>
        </w:rPr>
      </w:pPr>
      <w:del w:id="7" w:author="Rogers, Will" w:date="2023-06-26T16:04:00Z">
        <w:r w:rsidDel="00116EFE">
          <w:delText>The heterogeneity in radiation and reflectance across the body (skin, vascularization, hair, adipose tissue)</w:delText>
        </w:r>
      </w:del>
    </w:p>
    <w:p w14:paraId="20757EB6" w14:textId="32D019A9" w:rsidR="009C3D54" w:rsidDel="00116EFE" w:rsidRDefault="009C3D54" w:rsidP="009C3D54">
      <w:pPr>
        <w:pStyle w:val="ListParagraph"/>
        <w:numPr>
          <w:ilvl w:val="0"/>
          <w:numId w:val="1"/>
        </w:numPr>
        <w:rPr>
          <w:del w:id="8" w:author="Rogers, Will" w:date="2023-06-26T16:04:00Z"/>
        </w:rPr>
      </w:pPr>
      <w:del w:id="9" w:author="Rogers, Will" w:date="2023-06-26T16:04:00Z">
        <w:r w:rsidDel="00116EFE">
          <w:delText>One understudied factor is the size and heterogeneity of the thermal target</w:delText>
        </w:r>
      </w:del>
    </w:p>
    <w:p w14:paraId="08F5083B" w14:textId="503BB7D3" w:rsidR="009C3D54" w:rsidDel="00116EFE" w:rsidRDefault="009C3D54" w:rsidP="009C3D54">
      <w:pPr>
        <w:pStyle w:val="ListParagraph"/>
        <w:numPr>
          <w:ilvl w:val="1"/>
          <w:numId w:val="1"/>
        </w:numPr>
        <w:rPr>
          <w:del w:id="10" w:author="Rogers, Will" w:date="2023-06-26T16:04:00Z"/>
        </w:rPr>
      </w:pPr>
      <w:del w:id="11" w:author="Rogers, Will" w:date="2023-06-26T16:04:00Z">
        <w:r w:rsidDel="00116EFE">
          <w:delText>This affects its ability to be sensed because of averaging within the sensor (pixelation)</w:delText>
        </w:r>
      </w:del>
    </w:p>
    <w:p w14:paraId="3347C462" w14:textId="75BE8D9D" w:rsidR="009C3D54" w:rsidDel="00116EFE" w:rsidRDefault="009C3D54" w:rsidP="009C3D54">
      <w:pPr>
        <w:pStyle w:val="ListParagraph"/>
        <w:numPr>
          <w:ilvl w:val="1"/>
          <w:numId w:val="1"/>
        </w:numPr>
        <w:rPr>
          <w:del w:id="12" w:author="Rogers, Will" w:date="2023-06-26T16:04:00Z"/>
        </w:rPr>
      </w:pPr>
      <w:del w:id="13" w:author="Rogers, Will" w:date="2023-06-26T16:04:00Z">
        <w:r w:rsidDel="00116EFE">
          <w:delText xml:space="preserve">This is because (1) the </w:delText>
        </w:r>
      </w:del>
    </w:p>
    <w:p w14:paraId="44475620" w14:textId="0D9968C6" w:rsidR="009C3D54" w:rsidDel="00116EFE" w:rsidRDefault="009C3D54" w:rsidP="009C3D54">
      <w:pPr>
        <w:pStyle w:val="ListParagraph"/>
        <w:numPr>
          <w:ilvl w:val="1"/>
          <w:numId w:val="1"/>
        </w:numPr>
        <w:rPr>
          <w:del w:id="14" w:author="Rogers, Will" w:date="2023-06-26T16:04:00Z"/>
        </w:rPr>
      </w:pPr>
      <w:del w:id="15" w:author="Rogers, Will" w:date="2023-06-26T16:04:00Z">
        <w:r w:rsidDel="00116EFE">
          <w:delText>This also affects sampling accuracy of a moving or concealed target</w:delText>
        </w:r>
      </w:del>
    </w:p>
    <w:p w14:paraId="3C61FF3D" w14:textId="5F224E7F" w:rsidR="00FE2FD6" w:rsidRDefault="00FE2FD6" w:rsidP="00D71256">
      <w:pPr>
        <w:pStyle w:val="ListParagraph"/>
        <w:numPr>
          <w:ilvl w:val="0"/>
          <w:numId w:val="1"/>
        </w:numPr>
      </w:pPr>
      <w:r>
        <w:rPr>
          <w:b/>
          <w:bCs/>
        </w:rPr>
        <w:t xml:space="preserve">A common factor of body temperature remote sensing is that thermal targets that best recapitulate core body temperature may not be large targets, and that proximity to animals will always be a complicating factor: Therefore, there is a likely tradeoff between the most accurate thermal targets and targets that can be sensed under non-invasive captive and field conditions.  </w:t>
      </w:r>
    </w:p>
    <w:p w14:paraId="6C5D9FE4" w14:textId="4BC9CAE8" w:rsidR="00D71256" w:rsidRDefault="00D71256" w:rsidP="00D71256">
      <w:pPr>
        <w:pStyle w:val="ListParagraph"/>
        <w:numPr>
          <w:ilvl w:val="0"/>
          <w:numId w:val="1"/>
        </w:numPr>
      </w:pPr>
      <w:r>
        <w:t>We wanted to understand:</w:t>
      </w:r>
    </w:p>
    <w:p w14:paraId="7ADCBCE1" w14:textId="47F6CB9A" w:rsidR="00FE2FD6" w:rsidRDefault="00E94E60" w:rsidP="00FE2FD6">
      <w:pPr>
        <w:pStyle w:val="ListParagraph"/>
        <w:numPr>
          <w:ilvl w:val="1"/>
          <w:numId w:val="1"/>
        </w:numPr>
      </w:pPr>
      <w:r>
        <w:t>Pilot stud</w:t>
      </w:r>
      <w:r w:rsidR="00116EFE">
        <w:t xml:space="preserve">y </w:t>
      </w:r>
      <w:r w:rsidR="00081C10">
        <w:t xml:space="preserve">- </w:t>
      </w:r>
      <w:r w:rsidR="00116EFE">
        <w:t>Correlation to Rectal Temperature [</w:t>
      </w:r>
      <w:hyperlink r:id="rId5" w:history="1">
        <w:r w:rsidR="00116EFE" w:rsidRPr="00F63099">
          <w:rPr>
            <w:rStyle w:val="Hyperlink"/>
          </w:rPr>
          <w:t>Worm Experiment</w:t>
        </w:r>
      </w:hyperlink>
      <w:r w:rsidR="00116EFE">
        <w:t>]</w:t>
      </w:r>
      <w:r w:rsidR="00FE2FD6">
        <w:t>:</w:t>
      </w:r>
    </w:p>
    <w:p w14:paraId="3EE5A13E" w14:textId="505F521F" w:rsidR="00081C10" w:rsidRDefault="00E94E60" w:rsidP="00081C10">
      <w:pPr>
        <w:pStyle w:val="ListParagraph"/>
        <w:numPr>
          <w:ilvl w:val="2"/>
          <w:numId w:val="1"/>
        </w:numPr>
      </w:pPr>
      <w:r>
        <w:t xml:space="preserve">To understand </w:t>
      </w:r>
      <w:commentRangeStart w:id="16"/>
      <w:r>
        <w:t>w</w:t>
      </w:r>
      <w:r w:rsidR="00D71256">
        <w:t>here on the b</w:t>
      </w:r>
      <w:r>
        <w:t>uffalo</w:t>
      </w:r>
      <w:r w:rsidR="00D71256">
        <w:t xml:space="preserve"> body can core body temperatures be measured most accurately</w:t>
      </w:r>
      <w:r>
        <w:t xml:space="preserve">, we compared rectal temperature (at capture) to </w:t>
      </w:r>
      <w:r w:rsidR="00AC0DCA">
        <w:t>thermal camera-based temperature for multiple body parts in Aug-Oct 2022. We found that a</w:t>
      </w:r>
      <w:r w:rsidR="008E520E">
        <w:t>n additive</w:t>
      </w:r>
      <w:r w:rsidR="00AC0DCA">
        <w:t xml:space="preserve"> </w:t>
      </w:r>
      <w:r w:rsidR="004D06B9">
        <w:t>combination of left and right inner ear best predict</w:t>
      </w:r>
      <w:r w:rsidR="00AC0DCA">
        <w:t>ed</w:t>
      </w:r>
      <w:r w:rsidR="004D06B9">
        <w:t xml:space="preserve"> rectal temperature (n = </w:t>
      </w:r>
      <w:r w:rsidR="00AD577F">
        <w:t>57</w:t>
      </w:r>
      <w:r w:rsidR="00581F91">
        <w:t xml:space="preserve">, </w:t>
      </w:r>
      <w:r w:rsidR="0000732F">
        <w:t xml:space="preserve">adj </w:t>
      </w:r>
      <w:r w:rsidR="00581F91">
        <w:t xml:space="preserve">r2 = </w:t>
      </w:r>
      <w:r w:rsidR="00AD577F" w:rsidRPr="00AD577F">
        <w:t>0.66</w:t>
      </w:r>
      <w:r w:rsidR="004D06B9">
        <w:t>).</w:t>
      </w:r>
      <w:commentRangeEnd w:id="16"/>
      <w:r w:rsidR="004D06B9">
        <w:rPr>
          <w:rStyle w:val="CommentReference"/>
        </w:rPr>
        <w:commentReference w:id="16"/>
      </w:r>
      <w:r w:rsidR="0000732F">
        <w:t xml:space="preserve"> This was closely followed by a combination of left and right outer </w:t>
      </w:r>
      <w:proofErr w:type="spellStart"/>
      <w:r w:rsidR="0000732F">
        <w:t>ear</w:t>
      </w:r>
      <w:proofErr w:type="spellEnd"/>
      <w:r w:rsidR="0000732F">
        <w:t xml:space="preserve"> base, a much more manageable target on a non-stationary bovid (n = 57, adj r2 = </w:t>
      </w:r>
      <w:r w:rsidR="0000732F" w:rsidRPr="0000732F">
        <w:t>0.5186</w:t>
      </w:r>
      <w:r w:rsidR="0000732F">
        <w:t>).</w:t>
      </w:r>
      <w:commentRangeStart w:id="17"/>
      <w:commentRangeEnd w:id="17"/>
      <w:r w:rsidR="0000732F">
        <w:rPr>
          <w:rStyle w:val="CommentReference"/>
        </w:rPr>
        <w:commentReference w:id="17"/>
      </w:r>
    </w:p>
    <w:p w14:paraId="515CDD0C" w14:textId="62CCBEE7" w:rsidR="00081C10" w:rsidRDefault="00081C10" w:rsidP="00081C10">
      <w:r w:rsidRPr="00116EFE">
        <w:drawing>
          <wp:anchor distT="0" distB="0" distL="114300" distR="114300" simplePos="0" relativeHeight="251658240" behindDoc="1" locked="0" layoutInCell="1" allowOverlap="1" wp14:anchorId="37B6BB16" wp14:editId="426813F4">
            <wp:simplePos x="0" y="0"/>
            <wp:positionH relativeFrom="column">
              <wp:posOffset>411480</wp:posOffset>
            </wp:positionH>
            <wp:positionV relativeFrom="paragraph">
              <wp:posOffset>169545</wp:posOffset>
            </wp:positionV>
            <wp:extent cx="5184775" cy="3197860"/>
            <wp:effectExtent l="0" t="0" r="0" b="2540"/>
            <wp:wrapTight wrapText="bothSides">
              <wp:wrapPolygon edited="0">
                <wp:start x="0" y="0"/>
                <wp:lineTo x="0" y="21531"/>
                <wp:lineTo x="21534" y="21531"/>
                <wp:lineTo x="21534" y="0"/>
                <wp:lineTo x="0" y="0"/>
              </wp:wrapPolygon>
            </wp:wrapTight>
            <wp:docPr id="100101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935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4775" cy="3197860"/>
                    </a:xfrm>
                    <a:prstGeom prst="rect">
                      <a:avLst/>
                    </a:prstGeom>
                  </pic:spPr>
                </pic:pic>
              </a:graphicData>
            </a:graphic>
            <wp14:sizeRelH relativeFrom="page">
              <wp14:pctWidth>0</wp14:pctWidth>
            </wp14:sizeRelH>
            <wp14:sizeRelV relativeFrom="page">
              <wp14:pctHeight>0</wp14:pctHeight>
            </wp14:sizeRelV>
          </wp:anchor>
        </w:drawing>
      </w:r>
    </w:p>
    <w:p w14:paraId="201762DF" w14:textId="648A5033" w:rsidR="00081C10" w:rsidRDefault="00081C10" w:rsidP="00081C10"/>
    <w:p w14:paraId="4A0BDDB6" w14:textId="08BD4104" w:rsidR="00081C10" w:rsidRDefault="00081C10" w:rsidP="00081C10"/>
    <w:p w14:paraId="203FFC84" w14:textId="0AD6359A" w:rsidR="00081C10" w:rsidRDefault="00081C10" w:rsidP="00081C10"/>
    <w:p w14:paraId="1D438A21" w14:textId="546CF03F" w:rsidR="00116EFE" w:rsidRDefault="00081C10" w:rsidP="00116EFE">
      <w:pPr>
        <w:jc w:val="center"/>
      </w:pPr>
      <w:r w:rsidRPr="00081C10">
        <w:rPr>
          <w:noProof/>
        </w:rPr>
        <w:t xml:space="preserve"> </w:t>
      </w:r>
    </w:p>
    <w:p w14:paraId="7F16B8C9" w14:textId="48447BD9" w:rsidR="00116EFE" w:rsidRDefault="00116EFE" w:rsidP="00116EFE"/>
    <w:p w14:paraId="728CC604" w14:textId="77777777" w:rsidR="00081C10" w:rsidRDefault="00081C10" w:rsidP="00116EFE"/>
    <w:p w14:paraId="79B876A5" w14:textId="77777777" w:rsidR="00081C10" w:rsidRDefault="00081C10" w:rsidP="00116EFE"/>
    <w:p w14:paraId="5A92496B" w14:textId="77777777" w:rsidR="00081C10" w:rsidRDefault="00081C10" w:rsidP="00116EFE"/>
    <w:p w14:paraId="511AEC7D" w14:textId="77777777" w:rsidR="00081C10" w:rsidRDefault="00081C10" w:rsidP="00116EFE"/>
    <w:p w14:paraId="484EF2F2" w14:textId="77777777" w:rsidR="00081C10" w:rsidRDefault="00081C10" w:rsidP="00116EFE"/>
    <w:p w14:paraId="65EF0683" w14:textId="77777777" w:rsidR="00081C10" w:rsidRDefault="00081C10" w:rsidP="00116EFE"/>
    <w:p w14:paraId="4545301A" w14:textId="77777777" w:rsidR="00081C10" w:rsidRDefault="00081C10" w:rsidP="00116EFE"/>
    <w:p w14:paraId="360D20E3" w14:textId="77777777" w:rsidR="00081C10" w:rsidRDefault="00081C10" w:rsidP="00116EFE"/>
    <w:p w14:paraId="71B65FDC" w14:textId="77777777" w:rsidR="00081C10" w:rsidRDefault="00081C10" w:rsidP="00116EFE"/>
    <w:p w14:paraId="166D5FE7" w14:textId="77777777" w:rsidR="00081C10" w:rsidRDefault="00081C10" w:rsidP="00116EFE"/>
    <w:p w14:paraId="3C7A8231" w14:textId="77777777" w:rsidR="00081C10" w:rsidRDefault="00081C10" w:rsidP="00116EFE"/>
    <w:p w14:paraId="2A18E59F" w14:textId="77777777" w:rsidR="00081C10" w:rsidRDefault="00081C10" w:rsidP="00116EFE"/>
    <w:p w14:paraId="5B6C4DDC" w14:textId="77777777" w:rsidR="00081C10" w:rsidRDefault="00081C10" w:rsidP="00116EFE"/>
    <w:p w14:paraId="49DC94E0" w14:textId="77777777" w:rsidR="00081C10" w:rsidRDefault="00081C10" w:rsidP="00116EFE"/>
    <w:p w14:paraId="23423767" w14:textId="77777777" w:rsidR="00081C10" w:rsidRDefault="00081C10" w:rsidP="00116EFE"/>
    <w:p w14:paraId="61FECBC8" w14:textId="7E55A454" w:rsidR="00081C10" w:rsidRDefault="00081C10" w:rsidP="00116EFE">
      <w:r>
        <w:rPr>
          <w:noProof/>
        </w:rPr>
        <w:lastRenderedPageBreak/>
        <w:drawing>
          <wp:anchor distT="0" distB="0" distL="114300" distR="114300" simplePos="0" relativeHeight="251660288" behindDoc="0" locked="0" layoutInCell="1" allowOverlap="1" wp14:anchorId="005A7372" wp14:editId="08F53E6F">
            <wp:simplePos x="0" y="0"/>
            <wp:positionH relativeFrom="column">
              <wp:posOffset>0</wp:posOffset>
            </wp:positionH>
            <wp:positionV relativeFrom="paragraph">
              <wp:posOffset>3717290</wp:posOffset>
            </wp:positionV>
            <wp:extent cx="5943600" cy="940435"/>
            <wp:effectExtent l="0" t="0" r="0" b="0"/>
            <wp:wrapSquare wrapText="bothSides"/>
            <wp:docPr id="654023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3881" name="Picture 654023881"/>
                    <pic:cNvPicPr/>
                  </pic:nvPicPr>
                  <pic:blipFill>
                    <a:blip r:embed="rId11">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14:sizeRelH relativeFrom="page">
              <wp14:pctWidth>0</wp14:pctWidth>
            </wp14:sizeRelH>
            <wp14:sizeRelV relativeFrom="page">
              <wp14:pctHeight>0</wp14:pctHeight>
            </wp14:sizeRelV>
          </wp:anchor>
        </w:drawing>
      </w:r>
      <w:r w:rsidRPr="00081C10">
        <w:drawing>
          <wp:anchor distT="0" distB="0" distL="114300" distR="114300" simplePos="0" relativeHeight="251659264" behindDoc="1" locked="0" layoutInCell="1" allowOverlap="1" wp14:anchorId="045C24B8" wp14:editId="02D7A300">
            <wp:simplePos x="0" y="0"/>
            <wp:positionH relativeFrom="column">
              <wp:posOffset>-635</wp:posOffset>
            </wp:positionH>
            <wp:positionV relativeFrom="paragraph">
              <wp:posOffset>0</wp:posOffset>
            </wp:positionV>
            <wp:extent cx="6026150" cy="3718560"/>
            <wp:effectExtent l="0" t="0" r="6350" b="2540"/>
            <wp:wrapTight wrapText="bothSides">
              <wp:wrapPolygon edited="0">
                <wp:start x="0" y="0"/>
                <wp:lineTo x="0" y="21541"/>
                <wp:lineTo x="21577" y="21541"/>
                <wp:lineTo x="21577" y="0"/>
                <wp:lineTo x="0" y="0"/>
              </wp:wrapPolygon>
            </wp:wrapTight>
            <wp:docPr id="168045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56881" name=""/>
                    <pic:cNvPicPr/>
                  </pic:nvPicPr>
                  <pic:blipFill>
                    <a:blip r:embed="rId12">
                      <a:extLst>
                        <a:ext uri="{28A0092B-C50C-407E-A947-70E740481C1C}">
                          <a14:useLocalDpi xmlns:a14="http://schemas.microsoft.com/office/drawing/2010/main" val="0"/>
                        </a:ext>
                      </a:extLst>
                    </a:blip>
                    <a:stretch>
                      <a:fillRect/>
                    </a:stretch>
                  </pic:blipFill>
                  <pic:spPr>
                    <a:xfrm>
                      <a:off x="0" y="0"/>
                      <a:ext cx="6026150" cy="3718560"/>
                    </a:xfrm>
                    <a:prstGeom prst="rect">
                      <a:avLst/>
                    </a:prstGeom>
                  </pic:spPr>
                </pic:pic>
              </a:graphicData>
            </a:graphic>
            <wp14:sizeRelH relativeFrom="page">
              <wp14:pctWidth>0</wp14:pctWidth>
            </wp14:sizeRelH>
            <wp14:sizeRelV relativeFrom="page">
              <wp14:pctHeight>0</wp14:pctHeight>
            </wp14:sizeRelV>
          </wp:anchor>
        </w:drawing>
      </w:r>
    </w:p>
    <w:p w14:paraId="71FDFCB3" w14:textId="61A1B42B" w:rsidR="00116EFE" w:rsidRDefault="00116EFE" w:rsidP="00116EFE"/>
    <w:p w14:paraId="78E6FDF6" w14:textId="7263193B" w:rsidR="00116EFE" w:rsidRDefault="00116EFE" w:rsidP="00116EFE">
      <w:pPr>
        <w:pStyle w:val="ListParagraph"/>
        <w:numPr>
          <w:ilvl w:val="1"/>
          <w:numId w:val="1"/>
        </w:numPr>
      </w:pPr>
      <w:r>
        <w:t xml:space="preserve">Pilot study </w:t>
      </w:r>
      <w:r w:rsidR="00081C10">
        <w:t xml:space="preserve">- </w:t>
      </w:r>
      <w:hyperlink r:id="rId13" w:history="1">
        <w:r w:rsidRPr="00F63099">
          <w:rPr>
            <w:rStyle w:val="Hyperlink"/>
          </w:rPr>
          <w:t>Repeatability</w:t>
        </w:r>
      </w:hyperlink>
      <w:r>
        <w:t>:</w:t>
      </w:r>
    </w:p>
    <w:p w14:paraId="72E219DB" w14:textId="531288C4" w:rsidR="00116EFE" w:rsidRDefault="00081C10" w:rsidP="00116EFE">
      <w:pPr>
        <w:pStyle w:val="ListParagraph"/>
        <w:numPr>
          <w:ilvl w:val="2"/>
          <w:numId w:val="1"/>
        </w:numPr>
      </w:pPr>
      <w:r>
        <w:t>To understand how distance, time of day, and the body-target affects the ability to learn about animal body temperatures, we took photos of animals in early AM (6-9), late AM (9-12), early PM (12-3) and late PM (3-6) of various body parts at relatively random distances (though most less than 5m). This data has not been fully entered or analyzed.</w:t>
      </w:r>
    </w:p>
    <w:p w14:paraId="57040B61" w14:textId="5EB3E5A7" w:rsidR="00CC5896" w:rsidRDefault="004E14BE" w:rsidP="00CC5896">
      <w:pPr>
        <w:pStyle w:val="ListParagraph"/>
        <w:numPr>
          <w:ilvl w:val="1"/>
          <w:numId w:val="1"/>
        </w:numPr>
      </w:pPr>
      <w:r>
        <w:fldChar w:fldCharType="begin"/>
      </w:r>
      <w:r>
        <w:instrText>HYPERLINK "https://drive.google.com/drive/folders/17fJ6Oz7T6wnqSnSIoS7XpAIGW4NMA03i?usp=share_link"</w:instrText>
      </w:r>
      <w:r>
        <w:fldChar w:fldCharType="separate"/>
      </w:r>
      <w:r w:rsidR="00081C10" w:rsidRPr="004E14BE">
        <w:rPr>
          <w:rStyle w:val="Hyperlink"/>
        </w:rPr>
        <w:t>Capture timepoint sampling</w:t>
      </w:r>
      <w:r>
        <w:fldChar w:fldCharType="end"/>
      </w:r>
      <w:r w:rsidR="00081C10">
        <w:t>:</w:t>
      </w:r>
    </w:p>
    <w:p w14:paraId="40D8926D" w14:textId="4CCF5475" w:rsidR="00CC5896" w:rsidRDefault="00E94E60" w:rsidP="00FE2FD6">
      <w:pPr>
        <w:pStyle w:val="ListParagraph"/>
        <w:numPr>
          <w:ilvl w:val="2"/>
          <w:numId w:val="1"/>
        </w:numPr>
      </w:pPr>
      <w:r>
        <w:t xml:space="preserve">We will collect data on inner ear temperatures to test whether ‘remote’ </w:t>
      </w:r>
      <w:r w:rsidR="00CC5896">
        <w:t xml:space="preserve">body temperature </w:t>
      </w:r>
      <w:r>
        <w:t xml:space="preserve">data can be used to </w:t>
      </w:r>
      <w:r w:rsidR="00CC5896">
        <w:t>diagnose TB</w:t>
      </w:r>
      <w:r w:rsidR="004D06B9">
        <w:t xml:space="preserve"> </w:t>
      </w:r>
      <w:proofErr w:type="gramStart"/>
      <w:r w:rsidR="004D06B9">
        <w:t>infection</w:t>
      </w:r>
      <w:r w:rsidR="00CC5896">
        <w:t>, and</w:t>
      </w:r>
      <w:proofErr w:type="gramEnd"/>
      <w:r w:rsidR="00CC5896">
        <w:t xml:space="preserve"> </w:t>
      </w:r>
      <w:r>
        <w:t xml:space="preserve">evaluate whether </w:t>
      </w:r>
      <w:r w:rsidR="00CC5896">
        <w:t xml:space="preserve">thermal cameras </w:t>
      </w:r>
      <w:r>
        <w:t xml:space="preserve">are </w:t>
      </w:r>
      <w:r w:rsidR="00CC5896">
        <w:t xml:space="preserve">sensitive enough to </w:t>
      </w:r>
      <w:r w:rsidR="0000732F">
        <w:t>capture variation</w:t>
      </w:r>
      <w:r w:rsidR="004D06B9">
        <w:t xml:space="preserve"> in responses to </w:t>
      </w:r>
      <w:r>
        <w:t xml:space="preserve">TB </w:t>
      </w:r>
      <w:r w:rsidR="004D06B9">
        <w:t>infection over time</w:t>
      </w:r>
      <w:r w:rsidR="00F63099">
        <w:t>.</w:t>
      </w:r>
    </w:p>
    <w:p w14:paraId="682A7977" w14:textId="574E314A" w:rsidR="008C63E9" w:rsidRDefault="008C63E9" w:rsidP="008C63E9">
      <w:pPr>
        <w:pStyle w:val="ListParagraph"/>
        <w:numPr>
          <w:ilvl w:val="1"/>
          <w:numId w:val="1"/>
        </w:numPr>
      </w:pPr>
      <w:hyperlink r:id="rId14" w:history="1">
        <w:r w:rsidRPr="008C63E9">
          <w:rPr>
            <w:rStyle w:val="Hyperlink"/>
          </w:rPr>
          <w:t>Monthly Monitoring</w:t>
        </w:r>
      </w:hyperlink>
      <w:r>
        <w:t>:</w:t>
      </w:r>
    </w:p>
    <w:p w14:paraId="053E57D9" w14:textId="43389EA9" w:rsidR="008C63E9" w:rsidRDefault="008C63E9" w:rsidP="008C63E9">
      <w:pPr>
        <w:pStyle w:val="ListParagraph"/>
        <w:numPr>
          <w:ilvl w:val="2"/>
          <w:numId w:val="1"/>
        </w:numPr>
      </w:pPr>
      <w:r>
        <w:t xml:space="preserve">We will take thermal images of each buffalo </w:t>
      </w:r>
      <w:r w:rsidR="00030145">
        <w:t xml:space="preserve">of the eyes, inner ears, outer ears, and flank to assess how these metrics from a distance align with temperatures at capture, and whether they can gather any information about disease progression from repeated measures. </w:t>
      </w:r>
    </w:p>
    <w:p w14:paraId="3349307F" w14:textId="64321D8A" w:rsidR="00081C10" w:rsidRDefault="004E14BE" w:rsidP="00081C10">
      <w:pPr>
        <w:pStyle w:val="ListParagraph"/>
        <w:numPr>
          <w:ilvl w:val="1"/>
          <w:numId w:val="1"/>
        </w:numPr>
      </w:pPr>
      <w:hyperlink r:id="rId15" w:history="1">
        <w:r w:rsidR="00081C10" w:rsidRPr="004E14BE">
          <w:rPr>
            <w:rStyle w:val="Hyperlink"/>
          </w:rPr>
          <w:t>Distance Experiment</w:t>
        </w:r>
      </w:hyperlink>
      <w:r w:rsidR="00081C10">
        <w:t>:</w:t>
      </w:r>
    </w:p>
    <w:p w14:paraId="221BFC7C" w14:textId="12227766" w:rsidR="00F63099" w:rsidRDefault="00F63099" w:rsidP="00F63099">
      <w:pPr>
        <w:pStyle w:val="ListParagraph"/>
        <w:numPr>
          <w:ilvl w:val="2"/>
          <w:numId w:val="1"/>
        </w:numPr>
      </w:pPr>
      <w:r>
        <w:lastRenderedPageBreak/>
        <w:t>We will collect data on inner ear</w:t>
      </w:r>
      <w:r>
        <w:t>, outer ear, eye, and rectal</w:t>
      </w:r>
      <w:r>
        <w:t xml:space="preserve"> temperatures</w:t>
      </w:r>
      <w:r>
        <w:t>,</w:t>
      </w:r>
      <w:r>
        <w:t xml:space="preserve"> to test whether </w:t>
      </w:r>
      <w:r>
        <w:t xml:space="preserve">the predictive power of a given body target changes as a function of distance to that target and the heterogeneity of the target. </w:t>
      </w:r>
    </w:p>
    <w:p w14:paraId="37684BCE" w14:textId="1731A767" w:rsidR="008C63E9" w:rsidRDefault="008C63E9" w:rsidP="008C63E9">
      <w:pPr>
        <w:pStyle w:val="ListParagraph"/>
        <w:numPr>
          <w:ilvl w:val="1"/>
          <w:numId w:val="1"/>
        </w:numPr>
      </w:pPr>
      <w:hyperlink r:id="rId16" w:history="1">
        <w:r w:rsidRPr="008C63E9">
          <w:rPr>
            <w:rStyle w:val="Hyperlink"/>
          </w:rPr>
          <w:t>Daily Eye Monitoring</w:t>
        </w:r>
      </w:hyperlink>
      <w:r>
        <w:t xml:space="preserve">: </w:t>
      </w:r>
    </w:p>
    <w:p w14:paraId="091F87D7" w14:textId="79717DB6" w:rsidR="008C63E9" w:rsidRDefault="008C63E9" w:rsidP="008C63E9">
      <w:pPr>
        <w:pStyle w:val="ListParagraph"/>
        <w:numPr>
          <w:ilvl w:val="2"/>
          <w:numId w:val="1"/>
        </w:numPr>
      </w:pPr>
      <w:r>
        <w:t xml:space="preserve">We will take thermal images of the eyes (left and right) of buffalo as a daily thermal log of TB progression to measure pathological progression </w:t>
      </w:r>
      <w:r>
        <w:t>for use in ethical endpoint</w:t>
      </w:r>
      <w:r>
        <w:t xml:space="preserve">. </w:t>
      </w:r>
    </w:p>
    <w:p w14:paraId="70EF4A4A" w14:textId="17AEE237" w:rsidR="009C3D54" w:rsidRDefault="008C63E9" w:rsidP="009C3D54">
      <w:pPr>
        <w:pStyle w:val="ListParagraph"/>
        <w:numPr>
          <w:ilvl w:val="1"/>
          <w:numId w:val="1"/>
        </w:numPr>
      </w:pPr>
      <w:hyperlink r:id="rId17" w:history="1">
        <w:r w:rsidR="00CC5896" w:rsidRPr="008C63E9">
          <w:rPr>
            <w:rStyle w:val="Hyperlink"/>
          </w:rPr>
          <w:t>Ex situ</w:t>
        </w:r>
        <w:r w:rsidR="00F63099" w:rsidRPr="008C63E9">
          <w:rPr>
            <w:rStyle w:val="Hyperlink"/>
          </w:rPr>
          <w:t xml:space="preserve"> study</w:t>
        </w:r>
      </w:hyperlink>
      <w:r w:rsidR="00F63099">
        <w:t>:</w:t>
      </w:r>
    </w:p>
    <w:p w14:paraId="4B5B9915" w14:textId="2466E8E3" w:rsidR="00F63099" w:rsidRDefault="00F63099" w:rsidP="00F63099">
      <w:pPr>
        <w:pStyle w:val="ListParagraph"/>
        <w:numPr>
          <w:ilvl w:val="2"/>
          <w:numId w:val="1"/>
        </w:numPr>
      </w:pPr>
      <w:r>
        <w:t xml:space="preserve">We will test whether the size and the heterogeneity of a thermal target decays at different rates as a function of distance as an analog of the process occurring in the boma at a very controlled scale. </w:t>
      </w:r>
    </w:p>
    <w:p w14:paraId="2B89B1A3" w14:textId="77777777" w:rsidR="000451C7" w:rsidRDefault="000451C7" w:rsidP="000451C7"/>
    <w:p w14:paraId="58FE9ECD" w14:textId="5D4F408A" w:rsidR="005937CA" w:rsidRDefault="005937CA"/>
    <w:p w14:paraId="6A7AF849" w14:textId="77777777" w:rsidR="00C83A57" w:rsidRDefault="00C83A57">
      <w:pPr>
        <w:rPr>
          <w:b/>
          <w:bCs/>
        </w:rPr>
      </w:pPr>
      <w:r>
        <w:rPr>
          <w:b/>
          <w:bCs/>
        </w:rPr>
        <w:br w:type="page"/>
      </w:r>
    </w:p>
    <w:p w14:paraId="2CF08DC3" w14:textId="265A1F99" w:rsidR="00030145" w:rsidRPr="00047BD9" w:rsidRDefault="00030145" w:rsidP="000451C7">
      <w:pPr>
        <w:rPr>
          <w:b/>
          <w:bCs/>
        </w:rPr>
      </w:pPr>
      <w:hyperlink r:id="rId18" w:history="1">
        <w:r w:rsidRPr="00047BD9">
          <w:rPr>
            <w:rStyle w:val="Hyperlink"/>
            <w:b/>
            <w:bCs/>
          </w:rPr>
          <w:t>Capture timepoint sampling</w:t>
        </w:r>
      </w:hyperlink>
      <w:r w:rsidR="00047BD9">
        <w:rPr>
          <w:b/>
          <w:bCs/>
        </w:rPr>
        <w:t>:</w:t>
      </w:r>
    </w:p>
    <w:p w14:paraId="54CEA3F0" w14:textId="64FF4EC4" w:rsidR="008C63E9" w:rsidRDefault="008C63E9" w:rsidP="008C63E9">
      <w:r>
        <w:t>Materials</w:t>
      </w:r>
      <w:r w:rsidR="00030145">
        <w:t>:</w:t>
      </w:r>
    </w:p>
    <w:p w14:paraId="7F4784F9" w14:textId="77777777" w:rsidR="008C63E9" w:rsidRDefault="008C63E9" w:rsidP="008C63E9">
      <w:pPr>
        <w:pStyle w:val="ListParagraph"/>
        <w:numPr>
          <w:ilvl w:val="0"/>
          <w:numId w:val="5"/>
        </w:numPr>
      </w:pPr>
      <w:r>
        <w:t>FLIR (charge before use, allow 5 mins for boot-up)</w:t>
      </w:r>
    </w:p>
    <w:p w14:paraId="0F50AAB2" w14:textId="698B12E3" w:rsidR="008C63E9" w:rsidRDefault="008C63E9" w:rsidP="000451C7">
      <w:pPr>
        <w:pStyle w:val="ListParagraph"/>
        <w:numPr>
          <w:ilvl w:val="0"/>
          <w:numId w:val="5"/>
        </w:numPr>
      </w:pPr>
      <w:r>
        <w:t>Clip board</w:t>
      </w:r>
    </w:p>
    <w:p w14:paraId="2BBB1F5F" w14:textId="7C93745C" w:rsidR="008C63E9" w:rsidRDefault="008C63E9" w:rsidP="000451C7">
      <w:pPr>
        <w:pStyle w:val="ListParagraph"/>
        <w:numPr>
          <w:ilvl w:val="0"/>
          <w:numId w:val="5"/>
        </w:numPr>
      </w:pPr>
      <w:r>
        <w:t>Data Sheet</w:t>
      </w:r>
    </w:p>
    <w:p w14:paraId="7073AF6C" w14:textId="0AD2363E" w:rsidR="005937CA" w:rsidRDefault="008C63E9" w:rsidP="005937CA">
      <w:pPr>
        <w:pStyle w:val="ListParagraph"/>
        <w:numPr>
          <w:ilvl w:val="0"/>
          <w:numId w:val="5"/>
        </w:numPr>
      </w:pPr>
      <w:r>
        <w:t>Helper to position buffalo</w:t>
      </w:r>
    </w:p>
    <w:p w14:paraId="3EB9BFD4" w14:textId="12FA1E49" w:rsidR="005937CA" w:rsidRDefault="005937CA" w:rsidP="005937CA">
      <w:r>
        <w:t xml:space="preserve">Protocol: </w:t>
      </w:r>
    </w:p>
    <w:p w14:paraId="519E064A" w14:textId="3FDA25A4" w:rsidR="005937CA" w:rsidRDefault="005937CA" w:rsidP="005937CA">
      <w:pPr>
        <w:pStyle w:val="ListParagraph"/>
        <w:numPr>
          <w:ilvl w:val="0"/>
          <w:numId w:val="3"/>
        </w:numPr>
      </w:pPr>
      <w:r>
        <w:t>During Captures</w:t>
      </w:r>
      <w:r>
        <w:t xml:space="preserve">, take photos of inner ears on the left and right side at </w:t>
      </w:r>
      <w:r>
        <w:t>&lt;</w:t>
      </w:r>
      <w:r>
        <w:t>25 cm (the most accurate distance)</w:t>
      </w:r>
      <w:r>
        <w:t xml:space="preserve"> – see the lower image: note the incredibly hot spot in the inner ear – the front of the ear can easily occlude this if not careful. Using a hand to stabilize the leading edge of the ear can greatly </w:t>
      </w:r>
      <w:proofErr w:type="gramStart"/>
      <w:r>
        <w:t>assist</w:t>
      </w:r>
      <w:proofErr w:type="gramEnd"/>
      <w:r>
        <w:t xml:space="preserve"> </w:t>
      </w:r>
    </w:p>
    <w:p w14:paraId="2CA0A14B" w14:textId="77777777" w:rsidR="005937CA" w:rsidRDefault="005937CA" w:rsidP="005937CA"/>
    <w:p w14:paraId="647689F3" w14:textId="7DDE7D30" w:rsidR="005937CA" w:rsidRDefault="005937CA" w:rsidP="005937CA"/>
    <w:p w14:paraId="62B64AA9" w14:textId="77777777" w:rsidR="005937CA" w:rsidRDefault="005937CA" w:rsidP="005937CA"/>
    <w:p w14:paraId="60B1BD71" w14:textId="23692C15" w:rsidR="005937CA" w:rsidRDefault="005937CA" w:rsidP="005937CA">
      <w:pPr>
        <w:pStyle w:val="ListParagraph"/>
        <w:numPr>
          <w:ilvl w:val="0"/>
          <w:numId w:val="3"/>
        </w:numPr>
      </w:pPr>
      <w:r>
        <w:t>It can help to take a photo of the ID tag then take the next two photos of the inner ear and progress to the next individual. After the capture, you can enter the data from the image numbers onto the capture datasheet as a backup in case there are any issues when taking pictures.</w:t>
      </w:r>
    </w:p>
    <w:p w14:paraId="7311DDFD" w14:textId="26D85E46" w:rsidR="008C63E9" w:rsidRDefault="005937CA" w:rsidP="008C63E9">
      <w:pPr>
        <w:pStyle w:val="ListParagraph"/>
        <w:numPr>
          <w:ilvl w:val="0"/>
          <w:numId w:val="3"/>
        </w:numPr>
      </w:pPr>
      <w:r>
        <w:t>Photos need to be taken for all buffalo during a capture event</w:t>
      </w:r>
      <w:r>
        <w:t xml:space="preserve"> (as possible – recognizing there are likely many other time constraints)</w:t>
      </w:r>
      <w:r>
        <w:t>.</w:t>
      </w:r>
    </w:p>
    <w:p w14:paraId="7AE7090D" w14:textId="77777777" w:rsidR="003B19D6" w:rsidRDefault="003B19D6" w:rsidP="003B19D6"/>
    <w:p w14:paraId="4F23D732" w14:textId="76E41081" w:rsidR="003B19D6" w:rsidRPr="00C83A57" w:rsidRDefault="00C83A57" w:rsidP="003B19D6">
      <w:pPr>
        <w:rPr>
          <w:b/>
          <w:bCs/>
          <w:i/>
          <w:iCs/>
        </w:rPr>
      </w:pPr>
      <w:hyperlink r:id="rId19" w:history="1">
        <w:r w:rsidRPr="00C83A57">
          <w:rPr>
            <w:rStyle w:val="Hyperlink"/>
            <w:b/>
            <w:bCs/>
            <w:i/>
            <w:iCs/>
          </w:rPr>
          <w:t>Capture Timepoint Sampling Datasheet</w:t>
        </w:r>
      </w:hyperlink>
    </w:p>
    <w:p w14:paraId="22FDFE9A" w14:textId="457677C3" w:rsidR="005937CA" w:rsidRDefault="005937CA"/>
    <w:p w14:paraId="6B255E21" w14:textId="2FC7E08A" w:rsidR="00C83A57" w:rsidRDefault="00C83A57">
      <w:pPr>
        <w:rPr>
          <w:b/>
          <w:bCs/>
        </w:rPr>
      </w:pPr>
      <w:r>
        <w:rPr>
          <w:noProof/>
        </w:rPr>
        <w:drawing>
          <wp:inline distT="0" distB="0" distL="0" distR="0" wp14:anchorId="21FDD7F0" wp14:editId="2251E8CF">
            <wp:extent cx="4064000" cy="3048000"/>
            <wp:effectExtent l="0" t="0" r="0" b="0"/>
            <wp:docPr id="143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617" name="Picture 14304617"/>
                    <pic:cNvPicPr/>
                  </pic:nvPicPr>
                  <pic:blipFill>
                    <a:blip r:embed="rId20">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r>
        <w:rPr>
          <w:b/>
          <w:bCs/>
        </w:rPr>
        <w:br w:type="page"/>
      </w:r>
    </w:p>
    <w:p w14:paraId="1E9BB189" w14:textId="0A940235" w:rsidR="00030145" w:rsidRPr="00047BD9" w:rsidRDefault="00030145" w:rsidP="008C63E9">
      <w:pPr>
        <w:rPr>
          <w:b/>
          <w:bCs/>
        </w:rPr>
      </w:pPr>
      <w:hyperlink r:id="rId21" w:history="1">
        <w:r w:rsidRPr="00047BD9">
          <w:rPr>
            <w:rStyle w:val="Hyperlink"/>
            <w:b/>
            <w:bCs/>
          </w:rPr>
          <w:t>Monthly Monitoring</w:t>
        </w:r>
      </w:hyperlink>
      <w:r w:rsidRPr="00047BD9">
        <w:rPr>
          <w:b/>
          <w:bCs/>
        </w:rPr>
        <w:t>:</w:t>
      </w:r>
    </w:p>
    <w:p w14:paraId="69D3B88C" w14:textId="2919E97C" w:rsidR="008C63E9" w:rsidRDefault="008C63E9" w:rsidP="008C63E9">
      <w:r>
        <w:t>Materials:</w:t>
      </w:r>
    </w:p>
    <w:p w14:paraId="521878C5" w14:textId="77777777" w:rsidR="005937CA" w:rsidRDefault="005937CA" w:rsidP="005937CA">
      <w:pPr>
        <w:pStyle w:val="ListParagraph"/>
        <w:numPr>
          <w:ilvl w:val="0"/>
          <w:numId w:val="5"/>
        </w:numPr>
      </w:pPr>
      <w:r>
        <w:t>FLIR (charge before use, allow 5 mins for boot-up)</w:t>
      </w:r>
    </w:p>
    <w:p w14:paraId="0FDE0353" w14:textId="77777777" w:rsidR="005937CA" w:rsidRDefault="005937CA" w:rsidP="005937CA">
      <w:pPr>
        <w:pStyle w:val="ListParagraph"/>
        <w:numPr>
          <w:ilvl w:val="0"/>
          <w:numId w:val="5"/>
        </w:numPr>
      </w:pPr>
      <w:r>
        <w:t>Clip board</w:t>
      </w:r>
    </w:p>
    <w:p w14:paraId="3D6F02F6" w14:textId="548CF781" w:rsidR="005937CA" w:rsidRDefault="005937CA" w:rsidP="005937CA">
      <w:pPr>
        <w:pStyle w:val="ListParagraph"/>
        <w:numPr>
          <w:ilvl w:val="0"/>
          <w:numId w:val="5"/>
        </w:numPr>
      </w:pPr>
      <w:r>
        <w:t>Data Sheet</w:t>
      </w:r>
    </w:p>
    <w:p w14:paraId="3DB95E1D" w14:textId="77777777" w:rsidR="005937CA" w:rsidRDefault="005937CA" w:rsidP="005937CA">
      <w:r>
        <w:t xml:space="preserve">Protocol: </w:t>
      </w:r>
    </w:p>
    <w:p w14:paraId="383D213D" w14:textId="1A9A73DB" w:rsidR="005937CA" w:rsidRDefault="00047BD9" w:rsidP="00047BD9">
      <w:pPr>
        <w:pStyle w:val="ListParagraph"/>
        <w:numPr>
          <w:ilvl w:val="0"/>
          <w:numId w:val="7"/>
        </w:numPr>
      </w:pPr>
      <w:r>
        <w:t xml:space="preserve">In 3-day bursts both before a capture and at monthly intervals </w:t>
      </w:r>
      <w:r w:rsidR="005937CA">
        <w:t xml:space="preserve">take photos of </w:t>
      </w:r>
      <w:r w:rsidR="00223E38">
        <w:t>both</w:t>
      </w:r>
      <w:r w:rsidR="005937CA">
        <w:t xml:space="preserve"> eyes, the back of the head</w:t>
      </w:r>
      <w:r w:rsidR="00223E38">
        <w:t xml:space="preserve"> on the left and right</w:t>
      </w:r>
      <w:r w:rsidR="005937CA">
        <w:t>, the inner ear</w:t>
      </w:r>
      <w:r w:rsidR="00223E38">
        <w:t xml:space="preserve"> on left and right</w:t>
      </w:r>
      <w:r w:rsidR="005937CA">
        <w:t xml:space="preserve">, and the flank of </w:t>
      </w:r>
      <w:r w:rsidR="00223E38">
        <w:t xml:space="preserve">animal on left and right, as </w:t>
      </w:r>
      <w:proofErr w:type="gramStart"/>
      <w:r w:rsidR="00223E38">
        <w:t>possible</w:t>
      </w:r>
      <w:proofErr w:type="gramEnd"/>
    </w:p>
    <w:p w14:paraId="1C30E7BF" w14:textId="2FF9EE7A" w:rsidR="005937CA" w:rsidRDefault="00047BD9" w:rsidP="005937CA">
      <w:pPr>
        <w:pStyle w:val="ListParagraph"/>
        <w:numPr>
          <w:ilvl w:val="0"/>
          <w:numId w:val="7"/>
        </w:numPr>
      </w:pPr>
      <w:r>
        <w:t>Record e</w:t>
      </w:r>
      <w:r w:rsidR="00223E38">
        <w:t xml:space="preserve">ach photo number </w:t>
      </w:r>
      <w:r>
        <w:t>the cell by the image type and animal ID</w:t>
      </w:r>
      <w:r w:rsidR="00223E38">
        <w:t xml:space="preserve"> </w:t>
      </w:r>
      <w:r>
        <w:t>(just the number – “FLIR” is not needed)</w:t>
      </w:r>
    </w:p>
    <w:p w14:paraId="63F87FED" w14:textId="11E9F62B" w:rsidR="00223E38" w:rsidRDefault="00223E38" w:rsidP="00223E38">
      <w:pPr>
        <w:pStyle w:val="ListParagraph"/>
        <w:numPr>
          <w:ilvl w:val="0"/>
          <w:numId w:val="7"/>
        </w:numPr>
      </w:pPr>
      <w:r>
        <w:t>Record the estimated distance to the buffalo as a bin: 0-2.5m, 2.5-5m, 5-10m, 10+</w:t>
      </w:r>
      <w:proofErr w:type="gramStart"/>
      <w:r>
        <w:t>m</w:t>
      </w:r>
      <w:proofErr w:type="gramEnd"/>
    </w:p>
    <w:p w14:paraId="1B3741E9" w14:textId="62DCCCE8" w:rsidR="005937CA" w:rsidRDefault="005937CA" w:rsidP="005937CA">
      <w:pPr>
        <w:pStyle w:val="ListParagraph"/>
        <w:numPr>
          <w:ilvl w:val="0"/>
          <w:numId w:val="7"/>
        </w:numPr>
      </w:pPr>
      <w:r>
        <w:t xml:space="preserve">Photos need to be taken for all buffalo </w:t>
      </w:r>
      <w:r w:rsidR="00047BD9">
        <w:t>each day of sampling</w:t>
      </w:r>
      <w:r w:rsidR="00223E38">
        <w:t>, as possible.</w:t>
      </w:r>
    </w:p>
    <w:p w14:paraId="41BF24E6" w14:textId="77777777" w:rsidR="00047BD9" w:rsidRDefault="00047BD9" w:rsidP="00047BD9"/>
    <w:p w14:paraId="6C03AF3B" w14:textId="5FF4D2E2" w:rsidR="00047BD9" w:rsidRDefault="00047BD9" w:rsidP="00047BD9">
      <w:r>
        <w:t xml:space="preserve">*Note the TB0 timepoint is an anomaly, where photos will be taken both before and after a capture. </w:t>
      </w:r>
    </w:p>
    <w:p w14:paraId="0FA66BE5" w14:textId="61A5928E" w:rsidR="005937CA" w:rsidRPr="00EB63C0" w:rsidRDefault="00EB63C0">
      <w:pPr>
        <w:rPr>
          <w:rStyle w:val="Hyperlink"/>
        </w:rPr>
      </w:pPr>
      <w:r>
        <w:rPr>
          <w:b/>
          <w:bCs/>
          <w:i/>
          <w:iCs/>
        </w:rPr>
        <w:fldChar w:fldCharType="begin"/>
      </w:r>
      <w:r>
        <w:rPr>
          <w:b/>
          <w:bCs/>
          <w:i/>
          <w:iCs/>
        </w:rPr>
        <w:instrText>HYPERLINK "https://docs.google.com/spreadsheets/d/1M0jJ80Kw03KwYLavMf2GLzPNtBZu4dFu/edit?usp=share_link&amp;ouid=111948606230745482547&amp;rtpof=true&amp;sd=true"</w:instrText>
      </w:r>
      <w:r>
        <w:rPr>
          <w:b/>
          <w:bCs/>
          <w:i/>
          <w:iCs/>
        </w:rPr>
      </w:r>
      <w:r>
        <w:rPr>
          <w:b/>
          <w:bCs/>
          <w:i/>
          <w:iCs/>
        </w:rPr>
        <w:fldChar w:fldCharType="separate"/>
      </w:r>
    </w:p>
    <w:p w14:paraId="0BB31C32" w14:textId="4AC866ED" w:rsidR="00EB63C0" w:rsidRPr="00EB63C0" w:rsidRDefault="00EB63C0">
      <w:pPr>
        <w:rPr>
          <w:b/>
          <w:bCs/>
          <w:i/>
          <w:iCs/>
        </w:rPr>
      </w:pPr>
      <w:r w:rsidRPr="00EB63C0">
        <w:rPr>
          <w:rStyle w:val="Hyperlink"/>
          <w:b/>
          <w:bCs/>
          <w:i/>
          <w:iCs/>
        </w:rPr>
        <w:t>Monthly Monitoring Data</w:t>
      </w:r>
      <w:r>
        <w:rPr>
          <w:rStyle w:val="Hyperlink"/>
          <w:b/>
          <w:bCs/>
          <w:i/>
          <w:iCs/>
        </w:rPr>
        <w:t>s</w:t>
      </w:r>
      <w:r w:rsidRPr="00EB63C0">
        <w:rPr>
          <w:rStyle w:val="Hyperlink"/>
          <w:b/>
          <w:bCs/>
          <w:i/>
          <w:iCs/>
        </w:rPr>
        <w:t>heet</w:t>
      </w:r>
      <w:r>
        <w:rPr>
          <w:b/>
          <w:bCs/>
          <w:i/>
          <w:iCs/>
        </w:rPr>
        <w:fldChar w:fldCharType="end"/>
      </w:r>
    </w:p>
    <w:p w14:paraId="61102927" w14:textId="77777777" w:rsidR="00047BD9" w:rsidRDefault="00047BD9"/>
    <w:p w14:paraId="6F6DAD92" w14:textId="77777777" w:rsidR="00C83A57" w:rsidRDefault="00C83A57">
      <w:pPr>
        <w:rPr>
          <w:b/>
          <w:bCs/>
        </w:rPr>
      </w:pPr>
      <w:r>
        <w:rPr>
          <w:b/>
          <w:bCs/>
        </w:rPr>
        <w:br w:type="page"/>
      </w:r>
    </w:p>
    <w:p w14:paraId="3F81B3CE" w14:textId="1398FEA5" w:rsidR="00223E38" w:rsidRPr="00047BD9" w:rsidRDefault="00223E38" w:rsidP="008C63E9">
      <w:pPr>
        <w:rPr>
          <w:b/>
          <w:bCs/>
        </w:rPr>
      </w:pPr>
      <w:hyperlink r:id="rId22" w:history="1">
        <w:r w:rsidRPr="00047BD9">
          <w:rPr>
            <w:rStyle w:val="Hyperlink"/>
            <w:b/>
            <w:bCs/>
          </w:rPr>
          <w:t>Distance Experiment</w:t>
        </w:r>
      </w:hyperlink>
      <w:r w:rsidR="00047BD9">
        <w:rPr>
          <w:b/>
          <w:bCs/>
        </w:rPr>
        <w:t>:</w:t>
      </w:r>
    </w:p>
    <w:p w14:paraId="33231F03" w14:textId="1A27775F" w:rsidR="008C63E9" w:rsidRDefault="008C63E9" w:rsidP="008C63E9">
      <w:r>
        <w:t>Materials:</w:t>
      </w:r>
    </w:p>
    <w:p w14:paraId="6569775A" w14:textId="77777777" w:rsidR="008C63E9" w:rsidRDefault="008C63E9" w:rsidP="008C63E9">
      <w:pPr>
        <w:pStyle w:val="ListParagraph"/>
        <w:numPr>
          <w:ilvl w:val="0"/>
          <w:numId w:val="5"/>
        </w:numPr>
      </w:pPr>
      <w:r>
        <w:t>FLIR (charge before use, allow 5 mins for boot-up)</w:t>
      </w:r>
    </w:p>
    <w:p w14:paraId="44AB0DA2" w14:textId="3202981E" w:rsidR="008C63E9" w:rsidRDefault="008C63E9" w:rsidP="008C63E9">
      <w:pPr>
        <w:pStyle w:val="ListParagraph"/>
        <w:numPr>
          <w:ilvl w:val="0"/>
          <w:numId w:val="5"/>
        </w:numPr>
      </w:pPr>
      <w:r>
        <w:t xml:space="preserve">8x8 grid with 2x2 cm hashing </w:t>
      </w:r>
    </w:p>
    <w:p w14:paraId="671E89DF" w14:textId="385DAF42" w:rsidR="008C63E9" w:rsidRDefault="008C63E9" w:rsidP="008C63E9">
      <w:pPr>
        <w:pStyle w:val="ListParagraph"/>
        <w:numPr>
          <w:ilvl w:val="0"/>
          <w:numId w:val="5"/>
        </w:numPr>
      </w:pPr>
      <w:r>
        <w:t>Tape measure</w:t>
      </w:r>
    </w:p>
    <w:p w14:paraId="1A14998E" w14:textId="77777777" w:rsidR="008C63E9" w:rsidRDefault="008C63E9" w:rsidP="008C63E9">
      <w:pPr>
        <w:pStyle w:val="ListParagraph"/>
        <w:numPr>
          <w:ilvl w:val="0"/>
          <w:numId w:val="5"/>
        </w:numPr>
      </w:pPr>
      <w:r>
        <w:t>Clip board</w:t>
      </w:r>
    </w:p>
    <w:p w14:paraId="1A127DF7" w14:textId="30CC73C8" w:rsidR="008C63E9" w:rsidRDefault="008C63E9" w:rsidP="008C63E9">
      <w:pPr>
        <w:pStyle w:val="ListParagraph"/>
        <w:numPr>
          <w:ilvl w:val="0"/>
          <w:numId w:val="5"/>
        </w:numPr>
      </w:pPr>
      <w:r>
        <w:t>Data Sheet</w:t>
      </w:r>
    </w:p>
    <w:p w14:paraId="3D55A84D" w14:textId="2385E445" w:rsidR="008C63E9" w:rsidRDefault="008C63E9" w:rsidP="008C63E9">
      <w:pPr>
        <w:pStyle w:val="ListParagraph"/>
        <w:numPr>
          <w:ilvl w:val="0"/>
          <w:numId w:val="5"/>
        </w:numPr>
      </w:pPr>
      <w:r>
        <w:t>Helper to position buffalo</w:t>
      </w:r>
    </w:p>
    <w:p w14:paraId="7C4D205F" w14:textId="50BDFECD" w:rsidR="00223E38" w:rsidRDefault="00223E38" w:rsidP="008C63E9">
      <w:r>
        <w:t>Protocol:</w:t>
      </w:r>
    </w:p>
    <w:p w14:paraId="3F9A5B6A" w14:textId="5DA75FBE" w:rsidR="00047BD9" w:rsidRDefault="00047BD9" w:rsidP="00223E38">
      <w:pPr>
        <w:pStyle w:val="ListParagraph"/>
        <w:numPr>
          <w:ilvl w:val="0"/>
          <w:numId w:val="2"/>
        </w:numPr>
      </w:pPr>
      <w:r>
        <w:t xml:space="preserve">Insert a rectal thermometer and allow the temperature to stabilize (30-60 seconds). In the meantime, proceed with the following steps. Return to record the final rectal temperature. </w:t>
      </w:r>
    </w:p>
    <w:p w14:paraId="7A6353AD" w14:textId="2B538ECF" w:rsidR="00223E38" w:rsidRDefault="00223E38" w:rsidP="00223E38">
      <w:pPr>
        <w:pStyle w:val="ListParagraph"/>
        <w:numPr>
          <w:ilvl w:val="0"/>
          <w:numId w:val="2"/>
        </w:numPr>
      </w:pPr>
      <w:r>
        <w:t>At the 30-day timepoint, get a game capture specialist or helper to hold the head of a sedated buffalo and blindfold in position for you.</w:t>
      </w:r>
    </w:p>
    <w:p w14:paraId="3C7CF5A1" w14:textId="66BD8A26" w:rsidR="00223E38" w:rsidRDefault="00223E38" w:rsidP="00223E38">
      <w:pPr>
        <w:pStyle w:val="ListParagraph"/>
        <w:numPr>
          <w:ilvl w:val="0"/>
          <w:numId w:val="2"/>
        </w:numPr>
      </w:pPr>
      <w:r>
        <w:t xml:space="preserve">On </w:t>
      </w:r>
      <w:r>
        <w:t>the surface of a</w:t>
      </w:r>
      <w:r>
        <w:t xml:space="preserve"> focal sedated buffalo, have </w:t>
      </w:r>
      <w:r>
        <w:t>the</w:t>
      </w:r>
      <w:r>
        <w:t xml:space="preserve"> </w:t>
      </w:r>
      <w:r>
        <w:t>helper</w:t>
      </w:r>
      <w:r>
        <w:t xml:space="preserve"> hold an 8x8 grid (painted white and black in 2x2 cm squares) to estimate </w:t>
      </w:r>
      <w:proofErr w:type="gramStart"/>
      <w:r>
        <w:t>hetero</w:t>
      </w:r>
      <w:r>
        <w:t>geneity</w:t>
      </w:r>
      <w:proofErr w:type="gramEnd"/>
    </w:p>
    <w:p w14:paraId="20E7F569" w14:textId="77777777" w:rsidR="00223E38" w:rsidRDefault="00223E38" w:rsidP="00223E38">
      <w:pPr>
        <w:pStyle w:val="ListParagraph"/>
        <w:numPr>
          <w:ilvl w:val="0"/>
          <w:numId w:val="2"/>
        </w:numPr>
      </w:pPr>
      <w:r>
        <w:t>Begin taking pictures of the:</w:t>
      </w:r>
    </w:p>
    <w:p w14:paraId="7DBE8167" w14:textId="77777777" w:rsidR="00223E38" w:rsidRDefault="00223E38" w:rsidP="00223E38">
      <w:pPr>
        <w:pStyle w:val="ListParagraph"/>
        <w:numPr>
          <w:ilvl w:val="1"/>
          <w:numId w:val="2"/>
        </w:numPr>
      </w:pPr>
      <w:r>
        <w:t>Eye (left, right)</w:t>
      </w:r>
    </w:p>
    <w:p w14:paraId="10773878" w14:textId="77777777" w:rsidR="00223E38" w:rsidRDefault="00223E38" w:rsidP="00223E38">
      <w:pPr>
        <w:pStyle w:val="ListParagraph"/>
        <w:numPr>
          <w:ilvl w:val="1"/>
          <w:numId w:val="2"/>
        </w:numPr>
      </w:pPr>
      <w:r>
        <w:t>Inner ear (left, right)</w:t>
      </w:r>
    </w:p>
    <w:p w14:paraId="48BE0439" w14:textId="77777777" w:rsidR="00223E38" w:rsidRDefault="00223E38" w:rsidP="00223E38">
      <w:pPr>
        <w:pStyle w:val="ListParagraph"/>
        <w:numPr>
          <w:ilvl w:val="1"/>
          <w:numId w:val="2"/>
        </w:numPr>
      </w:pPr>
      <w:r>
        <w:t>Ear base (left, right)</w:t>
      </w:r>
    </w:p>
    <w:p w14:paraId="003AAC2A" w14:textId="77777777" w:rsidR="00223E38" w:rsidRDefault="00223E38" w:rsidP="00223E38">
      <w:pPr>
        <w:pStyle w:val="ListParagraph"/>
        <w:numPr>
          <w:ilvl w:val="0"/>
          <w:numId w:val="2"/>
        </w:numPr>
      </w:pPr>
      <w:r>
        <w:t>Repeat these measurements at:</w:t>
      </w:r>
    </w:p>
    <w:p w14:paraId="65EB873F" w14:textId="5FE1CC33" w:rsidR="00223E38" w:rsidRDefault="00223E38" w:rsidP="00223E38">
      <w:pPr>
        <w:pStyle w:val="ListParagraph"/>
        <w:numPr>
          <w:ilvl w:val="1"/>
          <w:numId w:val="2"/>
        </w:numPr>
      </w:pPr>
      <w:r>
        <w:t xml:space="preserve">25 cm </w:t>
      </w:r>
      <w:r>
        <w:t>(these can serve as the Capture Timepoint Sampling)</w:t>
      </w:r>
    </w:p>
    <w:p w14:paraId="6387D89C" w14:textId="77777777" w:rsidR="00223E38" w:rsidRDefault="00223E38" w:rsidP="00223E38">
      <w:pPr>
        <w:pStyle w:val="ListParagraph"/>
        <w:numPr>
          <w:ilvl w:val="1"/>
          <w:numId w:val="2"/>
        </w:numPr>
      </w:pPr>
      <w:r>
        <w:t>2.5 m</w:t>
      </w:r>
    </w:p>
    <w:p w14:paraId="71310FCF" w14:textId="7FB70C68" w:rsidR="00223E38" w:rsidRDefault="00223E38" w:rsidP="00223E38">
      <w:pPr>
        <w:pStyle w:val="ListParagraph"/>
        <w:numPr>
          <w:ilvl w:val="1"/>
          <w:numId w:val="2"/>
        </w:numPr>
      </w:pPr>
      <w:r>
        <w:t>5 m</w:t>
      </w:r>
    </w:p>
    <w:p w14:paraId="0238715D" w14:textId="70218BE5" w:rsidR="00223E38" w:rsidRDefault="00223E38" w:rsidP="00223E38">
      <w:pPr>
        <w:pStyle w:val="ListParagraph"/>
        <w:numPr>
          <w:ilvl w:val="0"/>
          <w:numId w:val="2"/>
        </w:numPr>
      </w:pPr>
      <w:r>
        <w:t xml:space="preserve">For each individual, this should result in 18 photos (each about 5 seconds) or &lt;2 minute per buffalo in </w:t>
      </w:r>
      <w:proofErr w:type="gramStart"/>
      <w:r>
        <w:t>images</w:t>
      </w:r>
      <w:proofErr w:type="gramEnd"/>
    </w:p>
    <w:p w14:paraId="3BEAF8B2" w14:textId="60A9E6E8" w:rsidR="00EB63C0" w:rsidRDefault="00223E38" w:rsidP="00EB63C0">
      <w:pPr>
        <w:pStyle w:val="ListParagraph"/>
        <w:numPr>
          <w:ilvl w:val="0"/>
          <w:numId w:val="2"/>
        </w:numPr>
      </w:pPr>
      <w:r>
        <w:t xml:space="preserve">Based on time constraints, this should only be done for 2-3 buffalo per boma until we have data from ~5-6 animals. </w:t>
      </w:r>
    </w:p>
    <w:p w14:paraId="7E2A4EB8" w14:textId="77777777" w:rsidR="003B19D6" w:rsidRDefault="003B19D6" w:rsidP="00EB63C0">
      <w:pPr>
        <w:pStyle w:val="ListParagraph"/>
        <w:numPr>
          <w:ilvl w:val="0"/>
          <w:numId w:val="2"/>
        </w:numPr>
      </w:pPr>
    </w:p>
    <w:p w14:paraId="31CA69B4" w14:textId="51E73BA4" w:rsidR="00EB63C0" w:rsidRPr="003B19D6" w:rsidRDefault="003B19D6" w:rsidP="00EB63C0">
      <w:pPr>
        <w:rPr>
          <w:b/>
          <w:bCs/>
          <w:i/>
          <w:iCs/>
        </w:rPr>
      </w:pPr>
      <w:hyperlink r:id="rId23" w:history="1">
        <w:r w:rsidRPr="003B19D6">
          <w:rPr>
            <w:rStyle w:val="Hyperlink"/>
            <w:b/>
            <w:bCs/>
            <w:i/>
            <w:iCs/>
          </w:rPr>
          <w:t>Distance Experiment Datasheet</w:t>
        </w:r>
      </w:hyperlink>
    </w:p>
    <w:p w14:paraId="3AD0203A" w14:textId="4D1AD706" w:rsidR="005937CA" w:rsidRDefault="005937CA"/>
    <w:p w14:paraId="2ACD276A" w14:textId="77777777" w:rsidR="00C83A57" w:rsidRDefault="00C83A57">
      <w:pPr>
        <w:rPr>
          <w:b/>
          <w:bCs/>
        </w:rPr>
      </w:pPr>
      <w:r>
        <w:rPr>
          <w:b/>
          <w:bCs/>
        </w:rPr>
        <w:br w:type="page"/>
      </w:r>
    </w:p>
    <w:p w14:paraId="3432486B" w14:textId="5DA8ABA1" w:rsidR="00223E38" w:rsidRPr="00047BD9" w:rsidRDefault="00223E38" w:rsidP="008C63E9">
      <w:pPr>
        <w:rPr>
          <w:b/>
          <w:bCs/>
        </w:rPr>
      </w:pPr>
      <w:hyperlink r:id="rId24" w:history="1">
        <w:r w:rsidRPr="00047BD9">
          <w:rPr>
            <w:rStyle w:val="Hyperlink"/>
            <w:b/>
            <w:bCs/>
          </w:rPr>
          <w:t>Daily Eye Monitoring</w:t>
        </w:r>
      </w:hyperlink>
      <w:r w:rsidRPr="00047BD9">
        <w:rPr>
          <w:b/>
          <w:bCs/>
        </w:rPr>
        <w:t xml:space="preserve">: </w:t>
      </w:r>
    </w:p>
    <w:p w14:paraId="6E85B48E" w14:textId="000F8F80" w:rsidR="008C63E9" w:rsidRDefault="008C63E9" w:rsidP="008C63E9">
      <w:r>
        <w:t>Materials:</w:t>
      </w:r>
    </w:p>
    <w:p w14:paraId="1A6CA725" w14:textId="77777777" w:rsidR="008C63E9" w:rsidRDefault="008C63E9" w:rsidP="008C63E9">
      <w:pPr>
        <w:pStyle w:val="ListParagraph"/>
        <w:numPr>
          <w:ilvl w:val="0"/>
          <w:numId w:val="5"/>
        </w:numPr>
      </w:pPr>
      <w:r>
        <w:t>FLIR (charge before use, allow 5 mins for boot-up)</w:t>
      </w:r>
    </w:p>
    <w:p w14:paraId="288AB3B1" w14:textId="3A458F82" w:rsidR="00223E38" w:rsidRDefault="00223E38" w:rsidP="00223E38">
      <w:pPr>
        <w:pStyle w:val="ListParagraph"/>
        <w:numPr>
          <w:ilvl w:val="0"/>
          <w:numId w:val="5"/>
        </w:numPr>
      </w:pPr>
      <w:r>
        <w:t xml:space="preserve">Google </w:t>
      </w:r>
      <w:r w:rsidR="008C63E9">
        <w:t>Data Sheet</w:t>
      </w:r>
    </w:p>
    <w:p w14:paraId="77BDAB67" w14:textId="0505BB9F" w:rsidR="00223E38" w:rsidRDefault="00223E38" w:rsidP="00223E38">
      <w:r>
        <w:t>Protocol:</w:t>
      </w:r>
    </w:p>
    <w:p w14:paraId="6947E3E1" w14:textId="77777777" w:rsidR="00047BD9" w:rsidRDefault="00223E38" w:rsidP="00047BD9">
      <w:pPr>
        <w:pStyle w:val="ListParagraph"/>
        <w:numPr>
          <w:ilvl w:val="0"/>
          <w:numId w:val="8"/>
        </w:numPr>
      </w:pPr>
      <w:r>
        <w:t>On each buffalo in a boma, take thermal images of the left and right eye on each buffalo</w:t>
      </w:r>
      <w:r w:rsidR="00047BD9">
        <w:t xml:space="preserve">. It is best if </w:t>
      </w:r>
      <w:r>
        <w:t>the retina of the eye is perpendicular to the FLIR</w:t>
      </w:r>
      <w:r w:rsidR="00047BD9">
        <w:t xml:space="preserve">, or the buffalo is facing the camera. </w:t>
      </w:r>
    </w:p>
    <w:p w14:paraId="16CA23BE" w14:textId="12588736" w:rsidR="00047BD9" w:rsidRDefault="00047BD9" w:rsidP="00047BD9">
      <w:pPr>
        <w:pStyle w:val="ListParagraph"/>
        <w:numPr>
          <w:ilvl w:val="0"/>
          <w:numId w:val="8"/>
        </w:numPr>
      </w:pPr>
      <w:r>
        <w:t xml:space="preserve">Record the number of the image and the distance to the individual in a distance bin of </w:t>
      </w:r>
      <w:r>
        <w:t>0-2.5m, 2.5-5m, 5-10m, 10+</w:t>
      </w:r>
      <w:proofErr w:type="gramStart"/>
      <w:r>
        <w:t>m</w:t>
      </w:r>
      <w:proofErr w:type="gramEnd"/>
    </w:p>
    <w:p w14:paraId="71726967" w14:textId="57733912" w:rsidR="00047BD9" w:rsidRDefault="00047BD9" w:rsidP="00223E38">
      <w:pPr>
        <w:pStyle w:val="ListParagraph"/>
        <w:numPr>
          <w:ilvl w:val="0"/>
          <w:numId w:val="8"/>
        </w:numPr>
      </w:pPr>
      <w:r>
        <w:t xml:space="preserve">Repeat for each </w:t>
      </w:r>
      <w:proofErr w:type="gramStart"/>
      <w:r>
        <w:t>buffalo</w:t>
      </w:r>
      <w:proofErr w:type="gramEnd"/>
    </w:p>
    <w:p w14:paraId="369C0AE8" w14:textId="77777777" w:rsidR="00EB63C0" w:rsidRDefault="00EB63C0" w:rsidP="00EB63C0"/>
    <w:p w14:paraId="173E8A63" w14:textId="62C36FBD" w:rsidR="00EB63C0" w:rsidRPr="00EB63C0" w:rsidRDefault="00EB63C0" w:rsidP="00EB63C0">
      <w:pPr>
        <w:rPr>
          <w:i/>
          <w:iCs/>
        </w:rPr>
      </w:pPr>
      <w:r>
        <w:rPr>
          <w:i/>
          <w:iCs/>
        </w:rPr>
        <w:t>DATASHEET NEEDED</w:t>
      </w:r>
    </w:p>
    <w:p w14:paraId="3F61034A" w14:textId="77777777" w:rsidR="00047BD9" w:rsidRDefault="00047BD9" w:rsidP="00047BD9"/>
    <w:p w14:paraId="61F23745" w14:textId="77777777" w:rsidR="00C83A57" w:rsidRDefault="00C83A57">
      <w:pPr>
        <w:rPr>
          <w:b/>
          <w:bCs/>
        </w:rPr>
      </w:pPr>
      <w:r>
        <w:rPr>
          <w:b/>
          <w:bCs/>
        </w:rPr>
        <w:br w:type="page"/>
      </w:r>
    </w:p>
    <w:p w14:paraId="4355FFF3" w14:textId="1B6DE4E0" w:rsidR="00047BD9" w:rsidRPr="007A0B91" w:rsidRDefault="00047BD9" w:rsidP="000451C7">
      <w:pPr>
        <w:rPr>
          <w:b/>
          <w:bCs/>
        </w:rPr>
      </w:pPr>
      <w:hyperlink r:id="rId25" w:history="1">
        <w:r w:rsidRPr="007A0B91">
          <w:rPr>
            <w:rStyle w:val="Hyperlink"/>
            <w:b/>
            <w:bCs/>
          </w:rPr>
          <w:t>Ex situ study</w:t>
        </w:r>
      </w:hyperlink>
      <w:r w:rsidRPr="007A0B91">
        <w:rPr>
          <w:b/>
          <w:bCs/>
        </w:rPr>
        <w:t>:</w:t>
      </w:r>
    </w:p>
    <w:p w14:paraId="336BC2AD" w14:textId="0FBB2C0C" w:rsidR="000451C7" w:rsidRDefault="000451C7" w:rsidP="000451C7">
      <w:r>
        <w:t>Materials:</w:t>
      </w:r>
    </w:p>
    <w:p w14:paraId="5ABF973D" w14:textId="1130191A" w:rsidR="009D54D3" w:rsidRDefault="005773E5" w:rsidP="005773E5">
      <w:pPr>
        <w:pStyle w:val="ListParagraph"/>
        <w:numPr>
          <w:ilvl w:val="0"/>
          <w:numId w:val="5"/>
        </w:numPr>
      </w:pPr>
      <w:r>
        <w:t>Instant read thermometer (Buss</w:t>
      </w:r>
      <w:r w:rsidR="00116EFE">
        <w:t>/</w:t>
      </w:r>
      <w:proofErr w:type="spellStart"/>
      <w:r w:rsidR="00116EFE" w:rsidRPr="00116EFE">
        <w:t>Netshitavhadulu</w:t>
      </w:r>
      <w:proofErr w:type="spellEnd"/>
      <w:r>
        <w:t>)</w:t>
      </w:r>
    </w:p>
    <w:p w14:paraId="2B3FF18D" w14:textId="63C31AC4" w:rsidR="005773E5" w:rsidRDefault="005773E5" w:rsidP="005773E5">
      <w:pPr>
        <w:pStyle w:val="ListParagraph"/>
        <w:numPr>
          <w:ilvl w:val="0"/>
          <w:numId w:val="5"/>
        </w:numPr>
      </w:pPr>
      <w:r>
        <w:t>F</w:t>
      </w:r>
      <w:r w:rsidR="00116EFE">
        <w:t>LIR</w:t>
      </w:r>
      <w:r>
        <w:t xml:space="preserve"> </w:t>
      </w:r>
      <w:r w:rsidR="00116EFE">
        <w:t>(</w:t>
      </w:r>
      <w:r>
        <w:t>charge</w:t>
      </w:r>
      <w:r w:rsidR="00116EFE">
        <w:t xml:space="preserve"> before use, allow 5 mins for boot-up)</w:t>
      </w:r>
    </w:p>
    <w:p w14:paraId="3C03B92F" w14:textId="14E8AE0C" w:rsidR="005773E5" w:rsidRDefault="005773E5" w:rsidP="005773E5">
      <w:pPr>
        <w:pStyle w:val="ListParagraph"/>
        <w:numPr>
          <w:ilvl w:val="0"/>
          <w:numId w:val="5"/>
        </w:numPr>
      </w:pPr>
      <w:r>
        <w:t>Tape measure</w:t>
      </w:r>
    </w:p>
    <w:p w14:paraId="75E97B12" w14:textId="30FBE76C" w:rsidR="005773E5" w:rsidRDefault="005773E5" w:rsidP="008C63E9">
      <w:pPr>
        <w:pStyle w:val="ListParagraph"/>
        <w:numPr>
          <w:ilvl w:val="0"/>
          <w:numId w:val="5"/>
        </w:numPr>
      </w:pPr>
      <w:r>
        <w:t>Clip board</w:t>
      </w:r>
    </w:p>
    <w:p w14:paraId="189B777C" w14:textId="57503A6F" w:rsidR="005773E5" w:rsidRDefault="005773E5" w:rsidP="005773E5">
      <w:pPr>
        <w:pStyle w:val="ListParagraph"/>
        <w:numPr>
          <w:ilvl w:val="0"/>
          <w:numId w:val="5"/>
        </w:numPr>
      </w:pPr>
      <w:r>
        <w:t xml:space="preserve">Large cardboard cutout with 2x2 5x5, 10x10 and 20x20 cut outs, tape, and </w:t>
      </w:r>
      <w:proofErr w:type="gramStart"/>
      <w:r>
        <w:t>paper</w:t>
      </w:r>
      <w:proofErr w:type="gramEnd"/>
    </w:p>
    <w:p w14:paraId="506FF09B" w14:textId="157C5BEE" w:rsidR="005773E5" w:rsidRDefault="005773E5" w:rsidP="005773E5">
      <w:pPr>
        <w:pStyle w:val="ListParagraph"/>
        <w:numPr>
          <w:ilvl w:val="0"/>
          <w:numId w:val="5"/>
        </w:numPr>
      </w:pPr>
      <w:r>
        <w:t>Cut pieces of cardboard 2x2 (50), 5x5 (8), and 10x10 (2)</w:t>
      </w:r>
    </w:p>
    <w:p w14:paraId="45810150" w14:textId="08EE9AAE" w:rsidR="005773E5" w:rsidRDefault="005773E5" w:rsidP="009D54D3">
      <w:pPr>
        <w:pStyle w:val="ListParagraph"/>
        <w:numPr>
          <w:ilvl w:val="0"/>
          <w:numId w:val="5"/>
        </w:numPr>
      </w:pPr>
      <w:r>
        <w:t xml:space="preserve">Large </w:t>
      </w:r>
      <w:r w:rsidR="008C63E9">
        <w:t xml:space="preserve">matte water </w:t>
      </w:r>
      <w:r>
        <w:t>container</w:t>
      </w:r>
    </w:p>
    <w:p w14:paraId="37D17837" w14:textId="796434E8" w:rsidR="008C63E9" w:rsidRDefault="008C63E9" w:rsidP="009D54D3">
      <w:r>
        <w:t>Protocols:</w:t>
      </w:r>
    </w:p>
    <w:p w14:paraId="3D733DEA" w14:textId="782CB5D7" w:rsidR="00CC5896" w:rsidRDefault="009D0AD5" w:rsidP="009D0AD5">
      <w:pPr>
        <w:pStyle w:val="ListParagraph"/>
        <w:numPr>
          <w:ilvl w:val="0"/>
          <w:numId w:val="4"/>
        </w:numPr>
      </w:pPr>
      <w:r>
        <w:t>Fill a smooth-sided container (2</w:t>
      </w:r>
      <w:r w:rsidR="000451C7">
        <w:t>5</w:t>
      </w:r>
      <w:r>
        <w:t xml:space="preserve"> gallons) with warm water (38-45 C)</w:t>
      </w:r>
    </w:p>
    <w:p w14:paraId="6DC021B2" w14:textId="45CE4291" w:rsidR="009D0AD5" w:rsidRDefault="009D0AD5" w:rsidP="009D0AD5">
      <w:pPr>
        <w:pStyle w:val="ListParagraph"/>
        <w:numPr>
          <w:ilvl w:val="0"/>
          <w:numId w:val="4"/>
        </w:numPr>
      </w:pPr>
      <w:r>
        <w:t xml:space="preserve">Record the temperature using the same rectal thermometer used </w:t>
      </w:r>
      <w:r>
        <w:rPr>
          <w:i/>
          <w:iCs/>
        </w:rPr>
        <w:t>in situ</w:t>
      </w:r>
      <w:r w:rsidR="000451C7">
        <w:t xml:space="preserve">, and re-record between each trial – though the temperature should not change detectably. </w:t>
      </w:r>
    </w:p>
    <w:p w14:paraId="64F67720" w14:textId="5360FF23" w:rsidR="009D0AD5" w:rsidRDefault="009D0AD5" w:rsidP="009D0AD5">
      <w:pPr>
        <w:pStyle w:val="ListParagraph"/>
        <w:numPr>
          <w:ilvl w:val="0"/>
          <w:numId w:val="4"/>
        </w:numPr>
      </w:pPr>
      <w:r>
        <w:t xml:space="preserve">Set up the filled contained on an array with the focal side not directly in </w:t>
      </w:r>
      <w:proofErr w:type="gramStart"/>
      <w:r>
        <w:t>sunlight</w:t>
      </w:r>
      <w:proofErr w:type="gramEnd"/>
    </w:p>
    <w:p w14:paraId="2E29BBDA" w14:textId="188BAD4F" w:rsidR="009D0AD5" w:rsidRDefault="002F5F4E" w:rsidP="002F5F4E">
      <w:pPr>
        <w:pStyle w:val="ListParagraph"/>
        <w:numPr>
          <w:ilvl w:val="0"/>
          <w:numId w:val="4"/>
        </w:numPr>
      </w:pPr>
      <w:r>
        <w:rPr>
          <w:b/>
          <w:bCs/>
          <w:i/>
          <w:iCs/>
        </w:rPr>
        <w:t xml:space="preserve">Distance: </w:t>
      </w:r>
      <w:r w:rsidR="009D0AD5">
        <w:t>Mark distances from the container at .25, .5, 1, 2.5, 5, 10, 25, and 50 meters</w:t>
      </w:r>
      <w:r>
        <w:t xml:space="preserve">. </w:t>
      </w:r>
      <w:r w:rsidR="009D0AD5">
        <w:t xml:space="preserve">Take one set of photos of the unobstructed target side at all distances close-far, then repeat for a total of three recordings per </w:t>
      </w:r>
      <w:proofErr w:type="gramStart"/>
      <w:r w:rsidR="009D0AD5">
        <w:t>distance</w:t>
      </w:r>
      <w:proofErr w:type="gramEnd"/>
    </w:p>
    <w:p w14:paraId="1531B252" w14:textId="68C29AD2" w:rsidR="009D0AD5" w:rsidRDefault="002F5F4E" w:rsidP="009D0AD5">
      <w:pPr>
        <w:pStyle w:val="ListParagraph"/>
        <w:numPr>
          <w:ilvl w:val="0"/>
          <w:numId w:val="4"/>
        </w:numPr>
      </w:pPr>
      <w:r>
        <w:rPr>
          <w:b/>
          <w:bCs/>
          <w:i/>
          <w:iCs/>
        </w:rPr>
        <w:t xml:space="preserve">Size: </w:t>
      </w:r>
      <w:r w:rsidR="009D0AD5" w:rsidRPr="002F5F4E">
        <w:t>Using</w:t>
      </w:r>
      <w:r w:rsidR="009D0AD5">
        <w:t xml:space="preserve"> a cardboard box </w:t>
      </w:r>
      <w:r w:rsidR="00C377E9">
        <w:t xml:space="preserve">that is larger than the container </w:t>
      </w:r>
      <w:r w:rsidR="009D0AD5">
        <w:t xml:space="preserve">with a cut-out with </w:t>
      </w:r>
      <w:r w:rsidR="00C377E9">
        <w:t xml:space="preserve">a </w:t>
      </w:r>
      <w:r w:rsidR="009D0AD5">
        <w:t xml:space="preserve">2.5x2.5cm, 5x5cm, </w:t>
      </w:r>
      <w:r w:rsidR="00C377E9">
        <w:t>10x10cm, and 20x20cm squares, repeat the distance photos 3x (use paper and tape to cover the unused squares</w:t>
      </w:r>
      <w:r w:rsidR="002B16E5">
        <w:t xml:space="preserve">. Place the cardboard cutout so that there is a 2.5 cm gap between the container and the </w:t>
      </w:r>
      <w:proofErr w:type="gramStart"/>
      <w:r w:rsidR="002B16E5">
        <w:t>cutout</w:t>
      </w:r>
      <w:proofErr w:type="gramEnd"/>
    </w:p>
    <w:p w14:paraId="58141460" w14:textId="669E31D2" w:rsidR="00C377E9" w:rsidRDefault="002F5F4E" w:rsidP="009D0AD5">
      <w:pPr>
        <w:pStyle w:val="ListParagraph"/>
        <w:numPr>
          <w:ilvl w:val="0"/>
          <w:numId w:val="4"/>
        </w:numPr>
      </w:pPr>
      <w:r>
        <w:rPr>
          <w:b/>
          <w:bCs/>
          <w:i/>
          <w:iCs/>
        </w:rPr>
        <w:t xml:space="preserve">Heterogeneity: </w:t>
      </w:r>
      <w:r>
        <w:t>Tape</w:t>
      </w:r>
      <w:r w:rsidR="002B16E5">
        <w:t xml:space="preserve"> </w:t>
      </w:r>
      <w:r>
        <w:t>cardboard cut-outs to the surface of the container that are 2cmx2cm (50x</w:t>
      </w:r>
      <w:proofErr w:type="gramStart"/>
      <w:r>
        <w:t>) ,</w:t>
      </w:r>
      <w:proofErr w:type="gramEnd"/>
      <w:r>
        <w:t xml:space="preserve"> 5cmx5xm (8x) or 10cm (2x) within the 20cmx20cm cut out of the carboard box. Repeat the distance photos 3x with each of the square sizes. With each repeat, reshuffle the distribution of the cutouts. </w:t>
      </w:r>
    </w:p>
    <w:p w14:paraId="14167C3A" w14:textId="6008539B" w:rsidR="00CC5896" w:rsidRDefault="002F5F4E" w:rsidP="00CC5896">
      <w:pPr>
        <w:pStyle w:val="ListParagraph"/>
        <w:numPr>
          <w:ilvl w:val="0"/>
          <w:numId w:val="4"/>
        </w:numPr>
      </w:pPr>
      <w:r>
        <w:t xml:space="preserve">With 8 distances in a control, 4 size experiments, and 3 </w:t>
      </w:r>
      <w:r w:rsidR="000451C7">
        <w:t xml:space="preserve">heterogeneity experiments (8 experiments total) and three replicates, this should equal 192 photos. At approximately 5 seconds a photo and one minute for each setup, this should take about 30 minutes to complete. </w:t>
      </w:r>
    </w:p>
    <w:p w14:paraId="637931EB" w14:textId="77777777" w:rsidR="00EB63C0" w:rsidRDefault="00EB63C0" w:rsidP="00EB63C0">
      <w:pPr>
        <w:ind w:left="360"/>
      </w:pPr>
    </w:p>
    <w:p w14:paraId="4EE6E515" w14:textId="3C4A6CF6" w:rsidR="00EB63C0" w:rsidRPr="00EB63C0" w:rsidRDefault="00EB63C0" w:rsidP="00EB63C0">
      <w:pPr>
        <w:rPr>
          <w:b/>
          <w:bCs/>
          <w:i/>
          <w:iCs/>
        </w:rPr>
      </w:pPr>
      <w:hyperlink r:id="rId26" w:history="1">
        <w:r w:rsidRPr="00EB63C0">
          <w:rPr>
            <w:rStyle w:val="Hyperlink"/>
            <w:b/>
            <w:bCs/>
            <w:i/>
            <w:iCs/>
          </w:rPr>
          <w:t>Ex Situ Datasheet</w:t>
        </w:r>
      </w:hyperlink>
    </w:p>
    <w:sectPr w:rsidR="00EB63C0" w:rsidRPr="00EB63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Ezenwa, Vanessa" w:date="2023-06-13T09:24:00Z" w:initials="EV">
    <w:p w14:paraId="3ECE256D" w14:textId="77777777" w:rsidR="004D06B9" w:rsidRDefault="004D06B9" w:rsidP="006E61C5">
      <w:pPr>
        <w:pStyle w:val="CommentText"/>
      </w:pPr>
      <w:r>
        <w:rPr>
          <w:rStyle w:val="CommentReference"/>
        </w:rPr>
        <w:annotationRef/>
      </w:r>
      <w:r>
        <w:t>We have done this and will not repeat it</w:t>
      </w:r>
    </w:p>
  </w:comment>
  <w:comment w:id="17" w:author="Ezenwa, Vanessa" w:date="2023-06-13T09:24:00Z" w:initials="EV">
    <w:p w14:paraId="4C8D85BE" w14:textId="77777777" w:rsidR="0000732F" w:rsidRDefault="0000732F" w:rsidP="0000732F">
      <w:pPr>
        <w:pStyle w:val="CommentText"/>
      </w:pPr>
      <w:r>
        <w:rPr>
          <w:rStyle w:val="CommentReference"/>
        </w:rPr>
        <w:annotationRef/>
      </w:r>
      <w:r>
        <w:t>We have done this and will not repeat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E256D" w15:done="1"/>
  <w15:commentEx w15:paraId="4C8D85B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B446" w16cex:dateUtc="2023-06-13T13:24:00Z"/>
  <w16cex:commentExtensible w16cex:durableId="28331F0C" w16cex:dateUtc="2023-06-1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E256D" w16cid:durableId="2832B446"/>
  <w16cid:commentId w16cid:paraId="4C8D85BE" w16cid:durableId="28331F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089D"/>
    <w:multiLevelType w:val="hybridMultilevel"/>
    <w:tmpl w:val="5EDCB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570CD7"/>
    <w:multiLevelType w:val="hybridMultilevel"/>
    <w:tmpl w:val="8EB41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73195"/>
    <w:multiLevelType w:val="hybridMultilevel"/>
    <w:tmpl w:val="9F786756"/>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15:restartNumberingAfterBreak="0">
    <w:nsid w:val="3CD03EDD"/>
    <w:multiLevelType w:val="hybridMultilevel"/>
    <w:tmpl w:val="9F786756"/>
    <w:lvl w:ilvl="0" w:tplc="FFFFFFFF">
      <w:start w:val="1"/>
      <w:numFmt w:val="decimal"/>
      <w:lvlText w:val="%1."/>
      <w:lvlJc w:val="left"/>
      <w:pPr>
        <w:ind w:left="774" w:hanging="360"/>
      </w:pPr>
    </w:lvl>
    <w:lvl w:ilvl="1" w:tplc="FFFFFFFF">
      <w:start w:val="1"/>
      <w:numFmt w:val="lowerLetter"/>
      <w:lvlText w:val="%2."/>
      <w:lvlJc w:val="left"/>
      <w:pPr>
        <w:ind w:left="1494" w:hanging="360"/>
      </w:p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4" w15:restartNumberingAfterBreak="0">
    <w:nsid w:val="507B3817"/>
    <w:multiLevelType w:val="hybridMultilevel"/>
    <w:tmpl w:val="2A101A5C"/>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03529"/>
    <w:multiLevelType w:val="hybridMultilevel"/>
    <w:tmpl w:val="5EDC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43D02"/>
    <w:multiLevelType w:val="hybridMultilevel"/>
    <w:tmpl w:val="8DBE2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B6E04"/>
    <w:multiLevelType w:val="hybridMultilevel"/>
    <w:tmpl w:val="B482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676669">
    <w:abstractNumId w:val="6"/>
  </w:num>
  <w:num w:numId="2" w16cid:durableId="225730617">
    <w:abstractNumId w:val="2"/>
  </w:num>
  <w:num w:numId="3" w16cid:durableId="733701849">
    <w:abstractNumId w:val="5"/>
  </w:num>
  <w:num w:numId="4" w16cid:durableId="1232158978">
    <w:abstractNumId w:val="1"/>
  </w:num>
  <w:num w:numId="5" w16cid:durableId="894701932">
    <w:abstractNumId w:val="7"/>
  </w:num>
  <w:num w:numId="6" w16cid:durableId="1942834299">
    <w:abstractNumId w:val="3"/>
  </w:num>
  <w:num w:numId="7" w16cid:durableId="238712893">
    <w:abstractNumId w:val="0"/>
  </w:num>
  <w:num w:numId="8" w16cid:durableId="10353045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ers, Will">
    <w15:presenceInfo w15:providerId="AD" w15:userId="S::will.rogers@yale.edu::ebbdafa2-7a3a-4893-a921-03a8fbb446ec"/>
  </w15:person>
  <w15:person w15:author="Ezenwa, Vanessa">
    <w15:presenceInfo w15:providerId="AD" w15:userId="S::vanessa.ezenwa@yale.edu::3650da81-1e1b-422e-a541-f09ee3559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56"/>
    <w:rsid w:val="00001438"/>
    <w:rsid w:val="0000732F"/>
    <w:rsid w:val="000166F5"/>
    <w:rsid w:val="00030145"/>
    <w:rsid w:val="000442CD"/>
    <w:rsid w:val="000451C7"/>
    <w:rsid w:val="00047BD9"/>
    <w:rsid w:val="00081C10"/>
    <w:rsid w:val="00083B3F"/>
    <w:rsid w:val="00085FA6"/>
    <w:rsid w:val="000B0585"/>
    <w:rsid w:val="000C6E53"/>
    <w:rsid w:val="000D5E99"/>
    <w:rsid w:val="000E712F"/>
    <w:rsid w:val="00116EFE"/>
    <w:rsid w:val="001471B8"/>
    <w:rsid w:val="00171D12"/>
    <w:rsid w:val="001E7B6E"/>
    <w:rsid w:val="0020138B"/>
    <w:rsid w:val="00223E38"/>
    <w:rsid w:val="002B16E5"/>
    <w:rsid w:val="002D1E3C"/>
    <w:rsid w:val="002F5F4E"/>
    <w:rsid w:val="00354B0E"/>
    <w:rsid w:val="003B19D6"/>
    <w:rsid w:val="00402F4F"/>
    <w:rsid w:val="0040386E"/>
    <w:rsid w:val="00421285"/>
    <w:rsid w:val="00433BD2"/>
    <w:rsid w:val="0045363B"/>
    <w:rsid w:val="004738CD"/>
    <w:rsid w:val="004852EB"/>
    <w:rsid w:val="004D06B9"/>
    <w:rsid w:val="004D4121"/>
    <w:rsid w:val="004E14BE"/>
    <w:rsid w:val="004F2435"/>
    <w:rsid w:val="0054071D"/>
    <w:rsid w:val="005773E5"/>
    <w:rsid w:val="00581F91"/>
    <w:rsid w:val="005937CA"/>
    <w:rsid w:val="005E522A"/>
    <w:rsid w:val="00623223"/>
    <w:rsid w:val="00627072"/>
    <w:rsid w:val="006B6454"/>
    <w:rsid w:val="006E6692"/>
    <w:rsid w:val="006F1967"/>
    <w:rsid w:val="007728FB"/>
    <w:rsid w:val="007A0B91"/>
    <w:rsid w:val="007B2030"/>
    <w:rsid w:val="007D6E66"/>
    <w:rsid w:val="0085584A"/>
    <w:rsid w:val="00897A93"/>
    <w:rsid w:val="008C63E9"/>
    <w:rsid w:val="008E520E"/>
    <w:rsid w:val="009219B2"/>
    <w:rsid w:val="0093076B"/>
    <w:rsid w:val="00930D83"/>
    <w:rsid w:val="00946ECF"/>
    <w:rsid w:val="009C0E7E"/>
    <w:rsid w:val="009C3D54"/>
    <w:rsid w:val="009D0AD5"/>
    <w:rsid w:val="009D54D3"/>
    <w:rsid w:val="00AB110B"/>
    <w:rsid w:val="00AC0DCA"/>
    <w:rsid w:val="00AC6113"/>
    <w:rsid w:val="00AD577F"/>
    <w:rsid w:val="00AE2844"/>
    <w:rsid w:val="00B04854"/>
    <w:rsid w:val="00B25AD2"/>
    <w:rsid w:val="00B72443"/>
    <w:rsid w:val="00B9686D"/>
    <w:rsid w:val="00C07CAA"/>
    <w:rsid w:val="00C377E9"/>
    <w:rsid w:val="00C83A57"/>
    <w:rsid w:val="00CC5896"/>
    <w:rsid w:val="00CD6F59"/>
    <w:rsid w:val="00D13D6C"/>
    <w:rsid w:val="00D348A4"/>
    <w:rsid w:val="00D71256"/>
    <w:rsid w:val="00D73CCD"/>
    <w:rsid w:val="00D95320"/>
    <w:rsid w:val="00DB658D"/>
    <w:rsid w:val="00DC0211"/>
    <w:rsid w:val="00E324F4"/>
    <w:rsid w:val="00E90981"/>
    <w:rsid w:val="00E94E60"/>
    <w:rsid w:val="00EB63C0"/>
    <w:rsid w:val="00F14735"/>
    <w:rsid w:val="00F17B6E"/>
    <w:rsid w:val="00F63099"/>
    <w:rsid w:val="00FD0127"/>
    <w:rsid w:val="00FE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3611"/>
  <w15:chartTrackingRefBased/>
  <w15:docId w15:val="{16C3ED8E-134D-9B40-AF62-522E94EE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56"/>
    <w:pPr>
      <w:ind w:left="720"/>
      <w:contextualSpacing/>
    </w:pPr>
  </w:style>
  <w:style w:type="table" w:styleId="TableGrid">
    <w:name w:val="Table Grid"/>
    <w:basedOn w:val="TableNormal"/>
    <w:uiPriority w:val="39"/>
    <w:rsid w:val="0004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D06B9"/>
  </w:style>
  <w:style w:type="character" w:styleId="CommentReference">
    <w:name w:val="annotation reference"/>
    <w:basedOn w:val="DefaultParagraphFont"/>
    <w:uiPriority w:val="99"/>
    <w:semiHidden/>
    <w:unhideWhenUsed/>
    <w:rsid w:val="004D06B9"/>
    <w:rPr>
      <w:sz w:val="16"/>
      <w:szCs w:val="16"/>
    </w:rPr>
  </w:style>
  <w:style w:type="paragraph" w:styleId="CommentText">
    <w:name w:val="annotation text"/>
    <w:basedOn w:val="Normal"/>
    <w:link w:val="CommentTextChar"/>
    <w:uiPriority w:val="99"/>
    <w:unhideWhenUsed/>
    <w:rsid w:val="004D06B9"/>
    <w:rPr>
      <w:sz w:val="20"/>
      <w:szCs w:val="20"/>
    </w:rPr>
  </w:style>
  <w:style w:type="character" w:customStyle="1" w:styleId="CommentTextChar">
    <w:name w:val="Comment Text Char"/>
    <w:basedOn w:val="DefaultParagraphFont"/>
    <w:link w:val="CommentText"/>
    <w:uiPriority w:val="99"/>
    <w:rsid w:val="004D06B9"/>
    <w:rPr>
      <w:sz w:val="20"/>
      <w:szCs w:val="20"/>
    </w:rPr>
  </w:style>
  <w:style w:type="paragraph" w:styleId="CommentSubject">
    <w:name w:val="annotation subject"/>
    <w:basedOn w:val="CommentText"/>
    <w:next w:val="CommentText"/>
    <w:link w:val="CommentSubjectChar"/>
    <w:uiPriority w:val="99"/>
    <w:semiHidden/>
    <w:unhideWhenUsed/>
    <w:rsid w:val="004D06B9"/>
    <w:rPr>
      <w:b/>
      <w:bCs/>
    </w:rPr>
  </w:style>
  <w:style w:type="character" w:customStyle="1" w:styleId="CommentSubjectChar">
    <w:name w:val="Comment Subject Char"/>
    <w:basedOn w:val="CommentTextChar"/>
    <w:link w:val="CommentSubject"/>
    <w:uiPriority w:val="99"/>
    <w:semiHidden/>
    <w:rsid w:val="004D06B9"/>
    <w:rPr>
      <w:b/>
      <w:bCs/>
      <w:sz w:val="20"/>
      <w:szCs w:val="20"/>
    </w:rPr>
  </w:style>
  <w:style w:type="character" w:styleId="Hyperlink">
    <w:name w:val="Hyperlink"/>
    <w:basedOn w:val="DefaultParagraphFont"/>
    <w:uiPriority w:val="99"/>
    <w:unhideWhenUsed/>
    <w:rsid w:val="00F63099"/>
    <w:rPr>
      <w:color w:val="0563C1" w:themeColor="hyperlink"/>
      <w:u w:val="single"/>
    </w:rPr>
  </w:style>
  <w:style w:type="character" w:styleId="UnresolvedMention">
    <w:name w:val="Unresolved Mention"/>
    <w:basedOn w:val="DefaultParagraphFont"/>
    <w:uiPriority w:val="99"/>
    <w:semiHidden/>
    <w:unhideWhenUsed/>
    <w:rsid w:val="00F63099"/>
    <w:rPr>
      <w:color w:val="605E5C"/>
      <w:shd w:val="clear" w:color="auto" w:fill="E1DFDD"/>
    </w:rPr>
  </w:style>
  <w:style w:type="character" w:styleId="FollowedHyperlink">
    <w:name w:val="FollowedHyperlink"/>
    <w:basedOn w:val="DefaultParagraphFont"/>
    <w:uiPriority w:val="99"/>
    <w:semiHidden/>
    <w:unhideWhenUsed/>
    <w:rsid w:val="00030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rive.google.com/drive/folders/153FXxTkCU-YkAf37K_gsn0zP9Hls_FmZ?usp=share_link" TargetMode="External"/><Relationship Id="rId18" Type="http://schemas.openxmlformats.org/officeDocument/2006/relationships/hyperlink" Target="https://drive.google.com/drive/folders/17fJ6Oz7T6wnqSnSIoS7XpAIGW4NMA03i?usp=share_link" TargetMode="External"/><Relationship Id="rId26" Type="http://schemas.openxmlformats.org/officeDocument/2006/relationships/hyperlink" Target="https://docs.google.com/spreadsheets/d/1M0jJ80Kw03KwYLavMf2GLzPNtBZu4dFu/edit?usp=share_link&amp;ouid=111948606230745482547&amp;rtpof=true&amp;sd=true" TargetMode="External"/><Relationship Id="rId3" Type="http://schemas.openxmlformats.org/officeDocument/2006/relationships/settings" Target="settings.xml"/><Relationship Id="rId21" Type="http://schemas.openxmlformats.org/officeDocument/2006/relationships/hyperlink" Target="https://drive.google.com/drive/folders/1LPur-R7SxpDEtedxTzDP_pgHYjumAoVx?usp=share_link"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rive.google.com/drive/folders/1pdNRaIPREeIGkLZ_lYmeEVGdVlDWz3j8?usp=share_link" TargetMode="External"/><Relationship Id="rId25" Type="http://schemas.openxmlformats.org/officeDocument/2006/relationships/hyperlink" Target="https://drive.google.com/drive/folders/1pdNRaIPREeIGkLZ_lYmeEVGdVlDWz3j8?usp=share_link" TargetMode="External"/><Relationship Id="rId2" Type="http://schemas.openxmlformats.org/officeDocument/2006/relationships/styles" Target="styles.xml"/><Relationship Id="rId16" Type="http://schemas.openxmlformats.org/officeDocument/2006/relationships/hyperlink" Target="https://drive.google.com/drive/folders/1eEB-Rscfm5B-aF_nAZY4Zhi_LJvq_tKE?usp=share_link" TargetMode="Externa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rive.google.com/drive/folders/1eEB-Rscfm5B-aF_nAZY4Zhi_LJvq_tKE?usp=share_link" TargetMode="External"/><Relationship Id="rId5" Type="http://schemas.openxmlformats.org/officeDocument/2006/relationships/hyperlink" Target="https://drive.google.com/drive/folders/153FXxTkCU-YkAf37K_gsn0zP9Hls_FmZ?usp=share_link" TargetMode="External"/><Relationship Id="rId15" Type="http://schemas.openxmlformats.org/officeDocument/2006/relationships/hyperlink" Target="https://drive.google.com/drive/folders/1j_USE7bqlcMSIpD-qoG7H_1CAfbRIcIh?usp=share_link" TargetMode="External"/><Relationship Id="rId23" Type="http://schemas.openxmlformats.org/officeDocument/2006/relationships/hyperlink" Target="https://docs.google.com/spreadsheets/d/1cMQ-hwU7AOq-Ibpx99TaiV6rEQnL-gy4/edit?usp=share_link&amp;ouid=111948606230745482547&amp;rtpof=true&amp;sd=true"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docs.google.com/spreadsheets/d/1QRbBO9yxe-febiYPsVQtuXHwOSzpvglp/edit?usp=share_link&amp;ouid=111948606230745482547&amp;rtpof=true&amp;sd=true"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rive.google.com/drive/folders/1LPur-R7SxpDEtedxTzDP_pgHYjumAoVx?usp=share_link" TargetMode="External"/><Relationship Id="rId22" Type="http://schemas.openxmlformats.org/officeDocument/2006/relationships/hyperlink" Target="https://drive.google.com/drive/folders/1j_USE7bqlcMSIpD-qoG7H_1CAfbRIcIh?usp=share_lin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Will</dc:creator>
  <cp:keywords/>
  <dc:description/>
  <cp:lastModifiedBy>Rogers, Will</cp:lastModifiedBy>
  <cp:revision>2</cp:revision>
  <dcterms:created xsi:type="dcterms:W3CDTF">2023-06-26T19:47:00Z</dcterms:created>
  <dcterms:modified xsi:type="dcterms:W3CDTF">2023-06-26T19:47:00Z</dcterms:modified>
</cp:coreProperties>
</file>