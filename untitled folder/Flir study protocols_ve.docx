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F427" w14:textId="0D46F34A" w:rsidR="004D06B9" w:rsidRDefault="004D06B9">
      <w:pPr>
        <w:rPr>
          <w:ins w:id="0" w:author="Ezenwa, Vanessa" w:date="2023-06-13T09:20:00Z"/>
        </w:rPr>
      </w:pPr>
      <w:ins w:id="1" w:author="Ezenwa, Vanessa" w:date="2023-06-13T09:20:00Z">
        <w:r>
          <w:t>June 13, 2023</w:t>
        </w:r>
      </w:ins>
    </w:p>
    <w:p w14:paraId="551546EE" w14:textId="72DABB0A" w:rsidR="00402F4F" w:rsidRDefault="00D71256">
      <w:r>
        <w:t xml:space="preserve">Infrared </w:t>
      </w:r>
      <w:ins w:id="2" w:author="Ezenwa, Vanessa" w:date="2023-06-13T09:20:00Z">
        <w:r w:rsidR="004D06B9">
          <w:t xml:space="preserve">(FLIR) body temperature </w:t>
        </w:r>
      </w:ins>
      <w:r>
        <w:t xml:space="preserve">monitoring </w:t>
      </w:r>
      <w:ins w:id="3" w:author="Ezenwa, Vanessa" w:date="2023-06-13T09:20:00Z">
        <w:r w:rsidR="004D06B9">
          <w:t>study in buffalo</w:t>
        </w:r>
      </w:ins>
      <w:del w:id="4" w:author="Ezenwa, Vanessa" w:date="2023-06-13T09:20:00Z">
        <w:r w:rsidDel="004D06B9">
          <w:delText>document</w:delText>
        </w:r>
      </w:del>
      <w:r>
        <w:t xml:space="preserve"> </w:t>
      </w:r>
    </w:p>
    <w:p w14:paraId="3AE722EE" w14:textId="77777777" w:rsidR="00D71256" w:rsidRDefault="00D71256"/>
    <w:p w14:paraId="2726CCD7" w14:textId="79E5F204" w:rsidR="00D71256" w:rsidRDefault="00D71256">
      <w:r>
        <w:t>Background</w:t>
      </w:r>
    </w:p>
    <w:p w14:paraId="653DF8B2" w14:textId="34C5DDE8" w:rsidR="00D71256" w:rsidRDefault="00D71256" w:rsidP="00D71256">
      <w:pPr>
        <w:pStyle w:val="ListParagraph"/>
        <w:numPr>
          <w:ilvl w:val="0"/>
          <w:numId w:val="1"/>
        </w:numPr>
      </w:pPr>
      <w:r>
        <w:t xml:space="preserve">Physiological changes due to infection, stress, and reproduction are often reflected in shifts in body </w:t>
      </w:r>
      <w:proofErr w:type="gramStart"/>
      <w:r>
        <w:t>temperature</w:t>
      </w:r>
      <w:proofErr w:type="gramEnd"/>
    </w:p>
    <w:p w14:paraId="71EC75BE" w14:textId="058288AE" w:rsidR="00D71256" w:rsidRDefault="00D71256" w:rsidP="00D71256">
      <w:pPr>
        <w:pStyle w:val="ListParagraph"/>
        <w:numPr>
          <w:ilvl w:val="0"/>
          <w:numId w:val="1"/>
        </w:numPr>
      </w:pPr>
      <w:r>
        <w:t xml:space="preserve">Monitoring animal body temperatures using thermal imaging remains an important </w:t>
      </w:r>
      <w:proofErr w:type="gramStart"/>
      <w:r>
        <w:t>goal, but</w:t>
      </w:r>
      <w:proofErr w:type="gramEnd"/>
      <w:r>
        <w:t xml:space="preserve"> faces difficulties in measuring accurate or repeatable measurements of individual temperatures.  </w:t>
      </w:r>
    </w:p>
    <w:p w14:paraId="1B1B9D92" w14:textId="4464785D" w:rsidR="00D71256" w:rsidRDefault="00D71256" w:rsidP="00D71256">
      <w:pPr>
        <w:pStyle w:val="ListParagraph"/>
        <w:numPr>
          <w:ilvl w:val="0"/>
          <w:numId w:val="1"/>
        </w:numPr>
      </w:pPr>
      <w:r>
        <w:t>Complicating factors include:</w:t>
      </w:r>
    </w:p>
    <w:p w14:paraId="5649BC1F" w14:textId="6D645AD3" w:rsidR="00D71256" w:rsidRDefault="00D71256" w:rsidP="00D71256">
      <w:pPr>
        <w:pStyle w:val="ListParagraph"/>
        <w:numPr>
          <w:ilvl w:val="1"/>
          <w:numId w:val="1"/>
        </w:numPr>
      </w:pPr>
      <w:r>
        <w:t>Ambient conditions (discuss the influence of humidity, sunlight</w:t>
      </w:r>
      <w:r w:rsidR="00FE2FD6">
        <w:t>)</w:t>
      </w:r>
    </w:p>
    <w:p w14:paraId="20527506" w14:textId="311902E7" w:rsidR="00D71256" w:rsidRDefault="00D71256" w:rsidP="00D71256">
      <w:pPr>
        <w:pStyle w:val="ListParagraph"/>
        <w:numPr>
          <w:ilvl w:val="1"/>
          <w:numId w:val="1"/>
        </w:numPr>
      </w:pPr>
      <w:r>
        <w:t>Distance to the animal (decay of thermal energy)</w:t>
      </w:r>
      <w:r w:rsidR="009C3D54">
        <w:t xml:space="preserve">, and </w:t>
      </w:r>
    </w:p>
    <w:p w14:paraId="5FBDACAE" w14:textId="0DF317F9" w:rsidR="00D71256" w:rsidRDefault="00D71256" w:rsidP="00D71256">
      <w:pPr>
        <w:pStyle w:val="ListParagraph"/>
        <w:numPr>
          <w:ilvl w:val="1"/>
          <w:numId w:val="1"/>
        </w:numPr>
      </w:pPr>
      <w:r>
        <w:t>The heterogeneity in radiation and reflectance across the body (skin, vascularization, hair, adipose tissue)</w:t>
      </w:r>
    </w:p>
    <w:p w14:paraId="20757EB6" w14:textId="7BAA76D7" w:rsidR="009C3D54" w:rsidRDefault="009C3D54" w:rsidP="009C3D54">
      <w:pPr>
        <w:pStyle w:val="ListParagraph"/>
        <w:numPr>
          <w:ilvl w:val="0"/>
          <w:numId w:val="1"/>
        </w:numPr>
      </w:pPr>
      <w:r>
        <w:t xml:space="preserve">One understudied factor is the size and heterogeneity of the thermal </w:t>
      </w:r>
      <w:proofErr w:type="gramStart"/>
      <w:r>
        <w:t>target</w:t>
      </w:r>
      <w:proofErr w:type="gramEnd"/>
    </w:p>
    <w:p w14:paraId="08F5083B" w14:textId="7E0FF726" w:rsidR="009C3D54" w:rsidRDefault="009C3D54" w:rsidP="009C3D54">
      <w:pPr>
        <w:pStyle w:val="ListParagraph"/>
        <w:numPr>
          <w:ilvl w:val="1"/>
          <w:numId w:val="1"/>
        </w:numPr>
      </w:pPr>
      <w:r>
        <w:t>This affects its ability to be sensed because of averaging within the sensor (pixelation)</w:t>
      </w:r>
    </w:p>
    <w:p w14:paraId="3347C462" w14:textId="36934B28" w:rsidR="009C3D54" w:rsidRDefault="009C3D54" w:rsidP="009C3D54">
      <w:pPr>
        <w:pStyle w:val="ListParagraph"/>
        <w:numPr>
          <w:ilvl w:val="1"/>
          <w:numId w:val="1"/>
        </w:numPr>
      </w:pPr>
      <w:r>
        <w:t xml:space="preserve">This is because (1) the </w:t>
      </w:r>
    </w:p>
    <w:p w14:paraId="44475620" w14:textId="384546A3" w:rsidR="009C3D54" w:rsidRDefault="009C3D54" w:rsidP="009C3D54">
      <w:pPr>
        <w:pStyle w:val="ListParagraph"/>
        <w:numPr>
          <w:ilvl w:val="1"/>
          <w:numId w:val="1"/>
        </w:numPr>
      </w:pPr>
      <w:r>
        <w:t xml:space="preserve">This also affects sampling accuracy of a moving or concealed </w:t>
      </w:r>
      <w:proofErr w:type="gramStart"/>
      <w:r>
        <w:t>target</w:t>
      </w:r>
      <w:proofErr w:type="gramEnd"/>
    </w:p>
    <w:p w14:paraId="3C61FF3D" w14:textId="5F224E7F" w:rsidR="00FE2FD6" w:rsidRDefault="00FE2FD6" w:rsidP="00D71256">
      <w:pPr>
        <w:pStyle w:val="ListParagraph"/>
        <w:numPr>
          <w:ilvl w:val="0"/>
          <w:numId w:val="1"/>
        </w:numPr>
      </w:pPr>
      <w:r>
        <w:rPr>
          <w:b/>
          <w:bCs/>
        </w:rPr>
        <w:t xml:space="preserve">A common factor of body temperature remote sensing is that thermal targets that best recapitulate core body temperature may not be large targets, and that proximity to animals will always be a complicating factor: Therefore, there is a likely tradeoff between the most accurate thermal targets and targets that can be sensed under non-invasive captive and field conditions.  </w:t>
      </w:r>
    </w:p>
    <w:p w14:paraId="6C5D9FE4" w14:textId="4BC9CAE8" w:rsidR="00D71256" w:rsidRDefault="00D71256" w:rsidP="00D71256">
      <w:pPr>
        <w:pStyle w:val="ListParagraph"/>
        <w:numPr>
          <w:ilvl w:val="0"/>
          <w:numId w:val="1"/>
        </w:numPr>
      </w:pPr>
      <w:r>
        <w:t>We wanted to understand:</w:t>
      </w:r>
    </w:p>
    <w:p w14:paraId="7ADCBCE1" w14:textId="762E9166" w:rsidR="00FE2FD6" w:rsidRDefault="00E94E60" w:rsidP="00FE2FD6">
      <w:pPr>
        <w:pStyle w:val="ListParagraph"/>
        <w:numPr>
          <w:ilvl w:val="1"/>
          <w:numId w:val="1"/>
        </w:numPr>
      </w:pPr>
      <w:ins w:id="5" w:author="Ezenwa, Vanessa" w:date="2023-06-13T09:50:00Z">
        <w:r>
          <w:t>Pilot studies</w:t>
        </w:r>
      </w:ins>
      <w:del w:id="6" w:author="Ezenwa, Vanessa" w:date="2023-06-13T09:50:00Z">
        <w:r w:rsidR="00CC5896" w:rsidDel="00E94E60">
          <w:delText>In situ heterogeneity</w:delText>
        </w:r>
        <w:r w:rsidR="00FE2FD6" w:rsidDel="00E94E60">
          <w:delText xml:space="preserve"> </w:delText>
        </w:r>
      </w:del>
      <w:del w:id="7" w:author="Ezenwa, Vanessa" w:date="2023-06-13T09:52:00Z">
        <w:r w:rsidR="00FE2FD6" w:rsidDel="00AC0DCA">
          <w:delText>study</w:delText>
        </w:r>
      </w:del>
      <w:r w:rsidR="00FE2FD6">
        <w:t>:</w:t>
      </w:r>
    </w:p>
    <w:p w14:paraId="40C7BB63" w14:textId="2A367357" w:rsidR="00D71256" w:rsidRDefault="00E94E60" w:rsidP="00FE2FD6">
      <w:pPr>
        <w:pStyle w:val="ListParagraph"/>
        <w:numPr>
          <w:ilvl w:val="2"/>
          <w:numId w:val="1"/>
        </w:numPr>
      </w:pPr>
      <w:ins w:id="8" w:author="Ezenwa, Vanessa" w:date="2023-06-13T09:50:00Z">
        <w:r>
          <w:t xml:space="preserve">To understand </w:t>
        </w:r>
      </w:ins>
      <w:commentRangeStart w:id="9"/>
      <w:del w:id="10" w:author="Ezenwa, Vanessa" w:date="2023-06-13T09:50:00Z">
        <w:r w:rsidR="00D71256" w:rsidDel="00E94E60">
          <w:delText>W</w:delText>
        </w:r>
      </w:del>
      <w:ins w:id="11" w:author="Ezenwa, Vanessa" w:date="2023-06-13T09:50:00Z">
        <w:r>
          <w:t>w</w:t>
        </w:r>
      </w:ins>
      <w:r w:rsidR="00D71256">
        <w:t>here on the b</w:t>
      </w:r>
      <w:ins w:id="12" w:author="Ezenwa, Vanessa" w:date="2023-06-13T09:51:00Z">
        <w:r>
          <w:t>uffalo</w:t>
        </w:r>
      </w:ins>
      <w:del w:id="13" w:author="Ezenwa, Vanessa" w:date="2023-06-13T09:51:00Z">
        <w:r w:rsidR="00D71256" w:rsidDel="00E94E60">
          <w:delText>ov</w:delText>
        </w:r>
      </w:del>
      <w:del w:id="14" w:author="Ezenwa, Vanessa" w:date="2023-06-13T09:50:00Z">
        <w:r w:rsidR="00D71256" w:rsidDel="00E94E60">
          <w:delText>id</w:delText>
        </w:r>
      </w:del>
      <w:r w:rsidR="00D71256">
        <w:t xml:space="preserve"> body can core body temperatures be measured most accurately</w:t>
      </w:r>
      <w:ins w:id="15" w:author="Ezenwa, Vanessa" w:date="2023-06-13T09:51:00Z">
        <w:r>
          <w:t xml:space="preserve">, we compared rectal temperature (at capture) to </w:t>
        </w:r>
        <w:r w:rsidR="00AC0DCA">
          <w:t xml:space="preserve">thermal camera-based temperature for multiple body parts in Aug-Oct 2022. We found that </w:t>
        </w:r>
      </w:ins>
      <w:ins w:id="16" w:author="Ezenwa, Vanessa" w:date="2023-06-13T09:52:00Z">
        <w:r w:rsidR="00AC0DCA">
          <w:t xml:space="preserve">a </w:t>
        </w:r>
      </w:ins>
      <w:del w:id="17" w:author="Ezenwa, Vanessa" w:date="2023-06-13T09:51:00Z">
        <w:r w:rsidR="00D71256" w:rsidDel="00E94E60">
          <w:delText>?</w:delText>
        </w:r>
      </w:del>
      <w:ins w:id="18" w:author="Ezenwa, Vanessa" w:date="2023-06-13T09:23:00Z">
        <w:r w:rsidR="004D06B9">
          <w:t>combination of left and right inner ear best predict</w:t>
        </w:r>
      </w:ins>
      <w:ins w:id="19" w:author="Ezenwa, Vanessa" w:date="2023-06-13T09:52:00Z">
        <w:r w:rsidR="00AC0DCA">
          <w:t>ed</w:t>
        </w:r>
      </w:ins>
      <w:ins w:id="20" w:author="Ezenwa, Vanessa" w:date="2023-06-13T09:23:00Z">
        <w:r w:rsidR="004D06B9">
          <w:t xml:space="preserve"> rectal </w:t>
        </w:r>
      </w:ins>
      <w:ins w:id="21" w:author="Ezenwa, Vanessa" w:date="2023-06-13T09:24:00Z">
        <w:r w:rsidR="004D06B9">
          <w:t xml:space="preserve">temperature (n = </w:t>
        </w:r>
      </w:ins>
      <w:ins w:id="22" w:author="Ezenwa, Vanessa" w:date="2023-06-13T10:02:00Z">
        <w:r w:rsidR="00581F91">
          <w:t>62, r2 = 0.5</w:t>
        </w:r>
      </w:ins>
      <w:ins w:id="23" w:author="Ezenwa, Vanessa" w:date="2023-06-13T09:24:00Z">
        <w:r w:rsidR="004D06B9">
          <w:t>).</w:t>
        </w:r>
        <w:commentRangeEnd w:id="9"/>
        <w:r w:rsidR="004D06B9">
          <w:rPr>
            <w:rStyle w:val="CommentReference"/>
          </w:rPr>
          <w:commentReference w:id="9"/>
        </w:r>
      </w:ins>
    </w:p>
    <w:p w14:paraId="36A60EEB" w14:textId="71D85E07" w:rsidR="00D71256" w:rsidRDefault="00AC0DCA" w:rsidP="00FE2FD6">
      <w:pPr>
        <w:pStyle w:val="ListParagraph"/>
        <w:numPr>
          <w:ilvl w:val="2"/>
          <w:numId w:val="1"/>
        </w:numPr>
      </w:pPr>
      <w:ins w:id="24" w:author="Ezenwa, Vanessa" w:date="2023-06-13T09:52:00Z">
        <w:r>
          <w:t>Since the inner ear is a small target, we w</w:t>
        </w:r>
      </w:ins>
      <w:ins w:id="25" w:author="Ezenwa, Vanessa" w:date="2023-06-13T09:53:00Z">
        <w:r>
          <w:t xml:space="preserve">ill use an additional study to understand the degree of heterogeneity in this </w:t>
        </w:r>
      </w:ins>
      <w:ins w:id="26" w:author="Ezenwa, Vanessa" w:date="2023-06-13T09:54:00Z">
        <w:r>
          <w:t xml:space="preserve">and </w:t>
        </w:r>
      </w:ins>
      <w:ins w:id="27" w:author="Ezenwa, Vanessa" w:date="2023-06-13T09:56:00Z">
        <w:r>
          <w:t xml:space="preserve">a </w:t>
        </w:r>
      </w:ins>
      <w:ins w:id="28" w:author="Ezenwa, Vanessa" w:date="2023-06-13T09:54:00Z">
        <w:r>
          <w:t xml:space="preserve">larger less predictive </w:t>
        </w:r>
      </w:ins>
      <w:ins w:id="29" w:author="Ezenwa, Vanessa" w:date="2023-06-13T09:53:00Z">
        <w:r>
          <w:t>target</w:t>
        </w:r>
      </w:ins>
      <w:ins w:id="30" w:author="Ezenwa, Vanessa" w:date="2023-06-13T09:56:00Z">
        <w:r>
          <w:t xml:space="preserve"> </w:t>
        </w:r>
        <w:commentRangeStart w:id="31"/>
        <w:r>
          <w:t>(XXX)</w:t>
        </w:r>
      </w:ins>
      <w:commentRangeEnd w:id="31"/>
      <w:ins w:id="32" w:author="Ezenwa, Vanessa" w:date="2023-06-13T10:05:00Z">
        <w:r w:rsidR="00581F91">
          <w:rPr>
            <w:rStyle w:val="CommentReference"/>
          </w:rPr>
          <w:commentReference w:id="31"/>
        </w:r>
      </w:ins>
      <w:ins w:id="33" w:author="Ezenwa, Vanessa" w:date="2023-06-13T09:54:00Z">
        <w:r>
          <w:t>,</w:t>
        </w:r>
      </w:ins>
      <w:ins w:id="34" w:author="Ezenwa, Vanessa" w:date="2023-06-13T09:53:00Z">
        <w:r>
          <w:t xml:space="preserve"> and how the estimated temperature changes with distance. </w:t>
        </w:r>
      </w:ins>
      <w:del w:id="35" w:author="Ezenwa, Vanessa" w:date="2023-06-13T09:53:00Z">
        <w:r w:rsidR="00FE2FD6" w:rsidDel="00AC0DCA">
          <w:delText>How large is this target, and is there heterogeneity of this target?</w:delText>
        </w:r>
      </w:del>
    </w:p>
    <w:p w14:paraId="202E4C00" w14:textId="40F00D65" w:rsidR="00FE2FD6" w:rsidDel="004D06B9" w:rsidRDefault="00FE2FD6" w:rsidP="00FE2FD6">
      <w:pPr>
        <w:pStyle w:val="ListParagraph"/>
        <w:numPr>
          <w:ilvl w:val="2"/>
          <w:numId w:val="1"/>
        </w:numPr>
        <w:rPr>
          <w:del w:id="36" w:author="Ezenwa, Vanessa" w:date="2023-06-13T09:24:00Z"/>
        </w:rPr>
      </w:pPr>
      <w:commentRangeStart w:id="37"/>
      <w:del w:id="38" w:author="Ezenwa, Vanessa" w:date="2023-06-13T09:24:00Z">
        <w:r w:rsidDel="004D06B9">
          <w:delText>How do various targets of buffalo body temperature vary with distance?</w:delText>
        </w:r>
      </w:del>
      <w:commentRangeEnd w:id="37"/>
      <w:r w:rsidR="004D06B9">
        <w:rPr>
          <w:rStyle w:val="CommentReference"/>
        </w:rPr>
        <w:commentReference w:id="37"/>
      </w:r>
    </w:p>
    <w:p w14:paraId="57040B61" w14:textId="72E27C49" w:rsidR="00CC5896" w:rsidRDefault="00CC5896" w:rsidP="00CC5896">
      <w:pPr>
        <w:pStyle w:val="ListParagraph"/>
        <w:numPr>
          <w:ilvl w:val="1"/>
          <w:numId w:val="1"/>
        </w:numPr>
      </w:pPr>
      <w:del w:id="39" w:author="Ezenwa, Vanessa" w:date="2023-06-13T09:49:00Z">
        <w:r w:rsidDel="00E94E60">
          <w:delText>In situ monitoring study</w:delText>
        </w:r>
      </w:del>
      <w:ins w:id="40" w:author="Ezenwa, Vanessa" w:date="2023-06-13T09:49:00Z">
        <w:r w:rsidR="00E94E60">
          <w:t>Core data collection</w:t>
        </w:r>
      </w:ins>
    </w:p>
    <w:p w14:paraId="40D8926D" w14:textId="6D55AABC" w:rsidR="00CC5896" w:rsidRDefault="00E94E60" w:rsidP="00FE2FD6">
      <w:pPr>
        <w:pStyle w:val="ListParagraph"/>
        <w:numPr>
          <w:ilvl w:val="2"/>
          <w:numId w:val="1"/>
        </w:numPr>
      </w:pPr>
      <w:ins w:id="41" w:author="Ezenwa, Vanessa" w:date="2023-06-13T09:49:00Z">
        <w:r>
          <w:t xml:space="preserve">We will collect data on inner ear temperatures to test whether ‘remote’ </w:t>
        </w:r>
      </w:ins>
      <w:del w:id="42" w:author="Ezenwa, Vanessa" w:date="2023-06-13T09:49:00Z">
        <w:r w:rsidR="00CC5896" w:rsidDel="00E94E60">
          <w:delText xml:space="preserve">Can </w:delText>
        </w:r>
      </w:del>
      <w:r w:rsidR="00CC5896">
        <w:t xml:space="preserve">body temperature </w:t>
      </w:r>
      <w:ins w:id="43" w:author="Ezenwa, Vanessa" w:date="2023-06-13T09:49:00Z">
        <w:r>
          <w:t xml:space="preserve">data can be used to </w:t>
        </w:r>
      </w:ins>
      <w:r w:rsidR="00CC5896">
        <w:t xml:space="preserve">diagnose </w:t>
      </w:r>
      <w:del w:id="44" w:author="Ezenwa, Vanessa" w:date="2023-06-13T09:26:00Z">
        <w:r w:rsidR="00CC5896" w:rsidDel="004D06B9">
          <w:delText>immunological and pathological responses to</w:delText>
        </w:r>
      </w:del>
      <w:r w:rsidR="00CC5896">
        <w:t xml:space="preserve"> TB</w:t>
      </w:r>
      <w:ins w:id="45" w:author="Ezenwa, Vanessa" w:date="2023-06-13T09:27:00Z">
        <w:r w:rsidR="004D06B9">
          <w:t xml:space="preserve"> infection</w:t>
        </w:r>
      </w:ins>
      <w:r w:rsidR="00CC5896">
        <w:t xml:space="preserve">, and </w:t>
      </w:r>
      <w:ins w:id="46" w:author="Ezenwa, Vanessa" w:date="2023-06-13T09:50:00Z">
        <w:r>
          <w:t xml:space="preserve">evaluate </w:t>
        </w:r>
      </w:ins>
      <w:del w:id="47" w:author="Ezenwa, Vanessa" w:date="2023-06-13T09:50:00Z">
        <w:r w:rsidR="00CC5896" w:rsidDel="00E94E60">
          <w:delText xml:space="preserve">are </w:delText>
        </w:r>
      </w:del>
      <w:ins w:id="48" w:author="Ezenwa, Vanessa" w:date="2023-06-13T09:50:00Z">
        <w:r>
          <w:t>whether</w:t>
        </w:r>
        <w:r>
          <w:t xml:space="preserve"> </w:t>
        </w:r>
      </w:ins>
      <w:r w:rsidR="00CC5896">
        <w:t xml:space="preserve">thermal cameras </w:t>
      </w:r>
      <w:ins w:id="49" w:author="Ezenwa, Vanessa" w:date="2023-06-13T09:50:00Z">
        <w:r>
          <w:t xml:space="preserve">are </w:t>
        </w:r>
      </w:ins>
      <w:r w:rsidR="00CC5896">
        <w:t xml:space="preserve">sensitive enough to capture </w:t>
      </w:r>
      <w:del w:id="50" w:author="Ezenwa, Vanessa" w:date="2023-06-13T09:27:00Z">
        <w:r w:rsidR="00CC5896" w:rsidDel="004D06B9">
          <w:delText>this</w:delText>
        </w:r>
      </w:del>
      <w:r w:rsidR="00CC5896">
        <w:t xml:space="preserve"> variation</w:t>
      </w:r>
      <w:ins w:id="51" w:author="Ezenwa, Vanessa" w:date="2023-06-13T09:27:00Z">
        <w:r w:rsidR="004D06B9">
          <w:t xml:space="preserve"> in responses to </w:t>
        </w:r>
      </w:ins>
      <w:ins w:id="52" w:author="Ezenwa, Vanessa" w:date="2023-06-13T09:50:00Z">
        <w:r>
          <w:t xml:space="preserve">TB </w:t>
        </w:r>
      </w:ins>
      <w:ins w:id="53" w:author="Ezenwa, Vanessa" w:date="2023-06-13T09:27:00Z">
        <w:r w:rsidR="004D06B9">
          <w:t>infection over time</w:t>
        </w:r>
      </w:ins>
      <w:r w:rsidR="00CC5896">
        <w:t>?</w:t>
      </w:r>
    </w:p>
    <w:p w14:paraId="70EF4A4A" w14:textId="647AC909" w:rsidR="009C3D54" w:rsidRDefault="00CC5896" w:rsidP="009C3D54">
      <w:pPr>
        <w:pStyle w:val="ListParagraph"/>
        <w:numPr>
          <w:ilvl w:val="1"/>
          <w:numId w:val="1"/>
        </w:numPr>
      </w:pPr>
      <w:r>
        <w:lastRenderedPageBreak/>
        <w:t>Ex situ size and heterogeneity</w:t>
      </w:r>
      <w:r w:rsidR="00FE2FD6">
        <w:t xml:space="preserve"> study:</w:t>
      </w:r>
      <w:r w:rsidR="009C3D54">
        <w:t xml:space="preserve"> Can we model the constraints of size and heterogeneity of a thermal target </w:t>
      </w:r>
      <w:r w:rsidR="009D54D3">
        <w:t>ex situ?</w:t>
      </w:r>
    </w:p>
    <w:p w14:paraId="2E28DD01" w14:textId="07E2A5EA" w:rsidR="009D54D3" w:rsidRDefault="009D54D3" w:rsidP="009D54D3">
      <w:pPr>
        <w:pStyle w:val="ListParagraph"/>
        <w:numPr>
          <w:ilvl w:val="2"/>
          <w:numId w:val="1"/>
        </w:numPr>
      </w:pPr>
      <w:r>
        <w:t>Does the size of the thermal target affect the decay rate of accurate thermal signal?</w:t>
      </w:r>
    </w:p>
    <w:p w14:paraId="31C38E51" w14:textId="20C63868" w:rsidR="009D54D3" w:rsidRDefault="009D54D3" w:rsidP="009D54D3">
      <w:pPr>
        <w:pStyle w:val="ListParagraph"/>
        <w:numPr>
          <w:ilvl w:val="2"/>
          <w:numId w:val="1"/>
        </w:numPr>
      </w:pPr>
      <w:r>
        <w:t>Does the heterogeneity of the thermal target affect the decay rate of accurate thermal signal?</w:t>
      </w:r>
    </w:p>
    <w:p w14:paraId="2B89B1A3" w14:textId="77777777" w:rsidR="000451C7" w:rsidRDefault="000451C7" w:rsidP="000451C7"/>
    <w:p w14:paraId="336BC2AD" w14:textId="1FDE9E73" w:rsidR="000451C7" w:rsidRDefault="000451C7" w:rsidP="000451C7">
      <w:r>
        <w:t>Materials:</w:t>
      </w:r>
    </w:p>
    <w:p w14:paraId="5ABF973D" w14:textId="77777777" w:rsidR="009D54D3" w:rsidRDefault="009D54D3" w:rsidP="009D54D3"/>
    <w:p w14:paraId="20655D09" w14:textId="52E93B44" w:rsidR="009D54D3" w:rsidRDefault="000451C7" w:rsidP="009D54D3">
      <w:r>
        <w:t>Protocol</w:t>
      </w:r>
      <w:r w:rsidR="009D54D3">
        <w:t>:</w:t>
      </w:r>
    </w:p>
    <w:p w14:paraId="673C7339" w14:textId="05AFB328" w:rsidR="009D54D3" w:rsidRDefault="00CC5896" w:rsidP="009D54D3">
      <w:pPr>
        <w:rPr>
          <w:i/>
          <w:iCs/>
        </w:rPr>
      </w:pPr>
      <w:r w:rsidRPr="00CC5896">
        <w:rPr>
          <w:i/>
          <w:iCs/>
        </w:rPr>
        <w:t xml:space="preserve">In situ heterogeneity </w:t>
      </w:r>
      <w:r w:rsidR="009D54D3">
        <w:rPr>
          <w:i/>
          <w:iCs/>
        </w:rPr>
        <w:t>study</w:t>
      </w:r>
    </w:p>
    <w:p w14:paraId="56657787" w14:textId="5BB15DBE" w:rsidR="009C3D54" w:rsidRDefault="009D54D3" w:rsidP="009D54D3">
      <w:pPr>
        <w:pStyle w:val="ListParagraph"/>
        <w:numPr>
          <w:ilvl w:val="0"/>
          <w:numId w:val="2"/>
        </w:numPr>
      </w:pPr>
      <w:r>
        <w:t>On a</w:t>
      </w:r>
      <w:r w:rsidR="00CC5896">
        <w:t xml:space="preserve"> focal</w:t>
      </w:r>
      <w:r>
        <w:t xml:space="preserve"> sedated buffalo, insert a rectal instant read thermometer and allow the thermometer to come to a stable temperature (30-60 seconds)</w:t>
      </w:r>
    </w:p>
    <w:p w14:paraId="7A9259A6" w14:textId="763F005B" w:rsidR="009D0AD5" w:rsidRDefault="009D0AD5" w:rsidP="009D54D3">
      <w:pPr>
        <w:pStyle w:val="ListParagraph"/>
        <w:numPr>
          <w:ilvl w:val="0"/>
          <w:numId w:val="2"/>
        </w:numPr>
      </w:pPr>
      <w:r>
        <w:t>For each following photo, have a second person hold a</w:t>
      </w:r>
      <w:r w:rsidR="000451C7">
        <w:t>n</w:t>
      </w:r>
      <w:r>
        <w:t xml:space="preserve"> </w:t>
      </w:r>
      <w:r w:rsidR="000451C7">
        <w:t xml:space="preserve">8x8 </w:t>
      </w:r>
      <w:r>
        <w:t>grid (painted white and black in 2x2 cm squares)</w:t>
      </w:r>
      <w:r w:rsidR="000451C7">
        <w:t xml:space="preserve"> to estimate heterogeneity of the target </w:t>
      </w:r>
      <w:proofErr w:type="gramStart"/>
      <w:r w:rsidR="000451C7">
        <w:t>later</w:t>
      </w:r>
      <w:proofErr w:type="gramEnd"/>
    </w:p>
    <w:p w14:paraId="35C06D33" w14:textId="5230B041" w:rsidR="009D54D3" w:rsidRDefault="009D54D3" w:rsidP="009D54D3">
      <w:pPr>
        <w:pStyle w:val="ListParagraph"/>
        <w:numPr>
          <w:ilvl w:val="0"/>
          <w:numId w:val="2"/>
        </w:numPr>
      </w:pPr>
      <w:commentRangeStart w:id="54"/>
      <w:r>
        <w:t>Begin taking pictures of the:</w:t>
      </w:r>
    </w:p>
    <w:p w14:paraId="18ECA789" w14:textId="5D845A3E" w:rsidR="009D54D3" w:rsidRDefault="009D54D3" w:rsidP="009D54D3">
      <w:pPr>
        <w:pStyle w:val="ListParagraph"/>
        <w:numPr>
          <w:ilvl w:val="1"/>
          <w:numId w:val="2"/>
        </w:numPr>
      </w:pPr>
      <w:r>
        <w:t>Eye (left, right)</w:t>
      </w:r>
    </w:p>
    <w:p w14:paraId="6137F00F" w14:textId="075BDEC6" w:rsidR="009D54D3" w:rsidRDefault="009D54D3" w:rsidP="009D54D3">
      <w:pPr>
        <w:pStyle w:val="ListParagraph"/>
        <w:numPr>
          <w:ilvl w:val="1"/>
          <w:numId w:val="2"/>
        </w:numPr>
      </w:pPr>
      <w:r>
        <w:t>Inner ear (left, right)</w:t>
      </w:r>
    </w:p>
    <w:p w14:paraId="005A302E" w14:textId="508F6F93" w:rsidR="009D54D3" w:rsidDel="0093076B" w:rsidRDefault="009D54D3" w:rsidP="009D54D3">
      <w:pPr>
        <w:pStyle w:val="ListParagraph"/>
        <w:numPr>
          <w:ilvl w:val="1"/>
          <w:numId w:val="2"/>
        </w:numPr>
        <w:rPr>
          <w:del w:id="55" w:author="Ezenwa, Vanessa" w:date="2023-06-13T09:38:00Z"/>
        </w:rPr>
      </w:pPr>
      <w:del w:id="56" w:author="Ezenwa, Vanessa" w:date="2023-06-13T09:38:00Z">
        <w:r w:rsidDel="0093076B">
          <w:delText>Ear base behind ear (left, right)</w:delText>
        </w:r>
      </w:del>
    </w:p>
    <w:p w14:paraId="7992B8A0" w14:textId="21D944EE" w:rsidR="009D54D3" w:rsidDel="0093076B" w:rsidRDefault="009D54D3" w:rsidP="009D54D3">
      <w:pPr>
        <w:pStyle w:val="ListParagraph"/>
        <w:numPr>
          <w:ilvl w:val="1"/>
          <w:numId w:val="2"/>
        </w:numPr>
        <w:rPr>
          <w:del w:id="57" w:author="Ezenwa, Vanessa" w:date="2023-06-13T09:38:00Z"/>
        </w:rPr>
      </w:pPr>
      <w:del w:id="58" w:author="Ezenwa, Vanessa" w:date="2023-06-13T09:38:00Z">
        <w:r w:rsidDel="0093076B">
          <w:delText>Flank (convex side)</w:delText>
        </w:r>
        <w:commentRangeEnd w:id="54"/>
        <w:r w:rsidR="004D06B9" w:rsidDel="0093076B">
          <w:rPr>
            <w:rStyle w:val="CommentReference"/>
          </w:rPr>
          <w:commentReference w:id="54"/>
        </w:r>
      </w:del>
    </w:p>
    <w:p w14:paraId="37630AA4" w14:textId="7F4FD109" w:rsidR="009D54D3" w:rsidRDefault="009D54D3" w:rsidP="009D54D3">
      <w:pPr>
        <w:pStyle w:val="ListParagraph"/>
        <w:numPr>
          <w:ilvl w:val="0"/>
          <w:numId w:val="2"/>
        </w:numPr>
      </w:pPr>
      <w:r>
        <w:t>Repeat these measurements at:</w:t>
      </w:r>
    </w:p>
    <w:p w14:paraId="60447B91" w14:textId="3FC7F3CF" w:rsidR="009D54D3" w:rsidRDefault="009D54D3" w:rsidP="009D54D3">
      <w:pPr>
        <w:pStyle w:val="ListParagraph"/>
        <w:numPr>
          <w:ilvl w:val="1"/>
          <w:numId w:val="2"/>
        </w:numPr>
      </w:pPr>
      <w:r>
        <w:t>25 cm</w:t>
      </w:r>
      <w:ins w:id="59" w:author="Ezenwa, Vanessa" w:date="2023-06-13T09:38:00Z">
        <w:r w:rsidR="0093076B">
          <w:t xml:space="preserve"> </w:t>
        </w:r>
      </w:ins>
    </w:p>
    <w:p w14:paraId="57E1C772" w14:textId="36720ABC" w:rsidR="009D54D3" w:rsidRDefault="009D54D3" w:rsidP="009D54D3">
      <w:pPr>
        <w:pStyle w:val="ListParagraph"/>
        <w:numPr>
          <w:ilvl w:val="1"/>
          <w:numId w:val="2"/>
        </w:numPr>
      </w:pPr>
      <w:r>
        <w:t>1 m</w:t>
      </w:r>
    </w:p>
    <w:p w14:paraId="4F269B97" w14:textId="72BA4817" w:rsidR="009D54D3" w:rsidRDefault="009D54D3" w:rsidP="009D54D3">
      <w:pPr>
        <w:pStyle w:val="ListParagraph"/>
        <w:numPr>
          <w:ilvl w:val="1"/>
          <w:numId w:val="2"/>
        </w:numPr>
      </w:pPr>
      <w:r>
        <w:t>2.5 m</w:t>
      </w:r>
    </w:p>
    <w:p w14:paraId="341915A2" w14:textId="7DF18B18" w:rsidR="009D54D3" w:rsidRDefault="009D54D3" w:rsidP="009D54D3">
      <w:pPr>
        <w:pStyle w:val="ListParagraph"/>
        <w:numPr>
          <w:ilvl w:val="1"/>
          <w:numId w:val="2"/>
        </w:numPr>
        <w:rPr>
          <w:ins w:id="60" w:author="Ezenwa, Vanessa" w:date="2023-06-13T09:41:00Z"/>
        </w:rPr>
      </w:pPr>
      <w:r>
        <w:t>5 m</w:t>
      </w:r>
    </w:p>
    <w:p w14:paraId="77E28BAC" w14:textId="0E7F89BA" w:rsidR="00E94E60" w:rsidRDefault="00E94E60" w:rsidP="00581F91">
      <w:pPr>
        <w:pPrChange w:id="61" w:author="Ezenwa, Vanessa" w:date="2023-06-13T10:07:00Z">
          <w:pPr>
            <w:pStyle w:val="ListParagraph"/>
            <w:numPr>
              <w:ilvl w:val="1"/>
              <w:numId w:val="2"/>
            </w:numPr>
            <w:ind w:left="1494" w:hanging="360"/>
          </w:pPr>
        </w:pPrChange>
      </w:pPr>
    </w:p>
    <w:p w14:paraId="75C0A448" w14:textId="3E06CEA3" w:rsidR="009D54D3" w:rsidRDefault="009D54D3" w:rsidP="009D54D3">
      <w:pPr>
        <w:pStyle w:val="ListParagraph"/>
        <w:numPr>
          <w:ilvl w:val="0"/>
          <w:numId w:val="2"/>
        </w:numPr>
      </w:pPr>
      <w:r>
        <w:t xml:space="preserve">For each individual, this should result in </w:t>
      </w:r>
      <w:del w:id="62" w:author="Ezenwa, Vanessa" w:date="2023-06-13T09:38:00Z">
        <w:r w:rsidDel="0093076B">
          <w:delText xml:space="preserve">1 rectal temp (30-60s), and </w:delText>
        </w:r>
      </w:del>
      <w:del w:id="63" w:author="Ezenwa, Vanessa" w:date="2023-06-13T09:37:00Z">
        <w:r w:rsidDel="0093076B">
          <w:delText>2</w:delText>
        </w:r>
      </w:del>
      <w:del w:id="64" w:author="Ezenwa, Vanessa" w:date="2023-06-13T09:38:00Z">
        <w:r w:rsidDel="0093076B">
          <w:delText xml:space="preserve">8 </w:delText>
        </w:r>
      </w:del>
      <w:ins w:id="65" w:author="Ezenwa, Vanessa" w:date="2023-06-13T10:08:00Z">
        <w:r w:rsidR="00581F91">
          <w:t>16</w:t>
        </w:r>
      </w:ins>
      <w:ins w:id="66" w:author="Ezenwa, Vanessa" w:date="2023-06-13T09:38:00Z">
        <w:r w:rsidR="0093076B">
          <w:t xml:space="preserve"> </w:t>
        </w:r>
      </w:ins>
      <w:r>
        <w:t xml:space="preserve">photos (each about 5 seconds) or </w:t>
      </w:r>
      <w:ins w:id="67" w:author="Ezenwa, Vanessa" w:date="2023-06-13T09:37:00Z">
        <w:r w:rsidR="0093076B">
          <w:t>&lt;</w:t>
        </w:r>
      </w:ins>
      <w:del w:id="68" w:author="Ezenwa, Vanessa" w:date="2023-06-13T09:37:00Z">
        <w:r w:rsidDel="0093076B">
          <w:delText>about 2</w:delText>
        </w:r>
      </w:del>
      <w:r>
        <w:t xml:space="preserve"> </w:t>
      </w:r>
      <w:ins w:id="69" w:author="Ezenwa, Vanessa" w:date="2023-06-13T10:08:00Z">
        <w:r w:rsidR="00581F91">
          <w:t>&lt;2</w:t>
        </w:r>
      </w:ins>
      <w:ins w:id="70" w:author="Ezenwa, Vanessa" w:date="2023-06-13T09:37:00Z">
        <w:r w:rsidR="0093076B">
          <w:t xml:space="preserve"> </w:t>
        </w:r>
      </w:ins>
      <w:r>
        <w:t>minute</w:t>
      </w:r>
      <w:del w:id="71" w:author="Ezenwa, Vanessa" w:date="2023-06-13T09:37:00Z">
        <w:r w:rsidDel="0093076B">
          <w:delText>s</w:delText>
        </w:r>
      </w:del>
      <w:r>
        <w:t xml:space="preserve"> per buffalo in </w:t>
      </w:r>
      <w:proofErr w:type="gramStart"/>
      <w:r>
        <w:t>images</w:t>
      </w:r>
      <w:proofErr w:type="gramEnd"/>
    </w:p>
    <w:p w14:paraId="0F5D3CFD" w14:textId="47B4C267" w:rsidR="009D54D3" w:rsidRDefault="009D54D3" w:rsidP="009D54D3">
      <w:pPr>
        <w:pStyle w:val="ListParagraph"/>
        <w:numPr>
          <w:ilvl w:val="0"/>
          <w:numId w:val="2"/>
        </w:numPr>
      </w:pPr>
      <w:r>
        <w:t>Based on time constraints, this should only be done for 2-3 buffalo per capture</w:t>
      </w:r>
      <w:ins w:id="72" w:author="Ezenwa, Vanessa" w:date="2023-06-13T09:30:00Z">
        <w:r w:rsidR="004D06B9">
          <w:t xml:space="preserve"> until we have data from ~5</w:t>
        </w:r>
      </w:ins>
      <w:ins w:id="73" w:author="Ezenwa, Vanessa" w:date="2023-06-13T10:09:00Z">
        <w:r w:rsidR="00581F91">
          <w:t>-6</w:t>
        </w:r>
      </w:ins>
      <w:ins w:id="74" w:author="Ezenwa, Vanessa" w:date="2023-06-13T09:30:00Z">
        <w:r w:rsidR="004D06B9">
          <w:t xml:space="preserve"> animals. </w:t>
        </w:r>
      </w:ins>
    </w:p>
    <w:p w14:paraId="3D3050C2" w14:textId="57DC2337" w:rsidR="00CC5896" w:rsidRDefault="00CC5896" w:rsidP="009D54D3">
      <w:pPr>
        <w:pStyle w:val="ListParagraph"/>
        <w:numPr>
          <w:ilvl w:val="0"/>
          <w:numId w:val="2"/>
        </w:numPr>
      </w:pPr>
      <w:commentRangeStart w:id="75"/>
      <w:r>
        <w:t>Repeat for different individuals at capture time points as possible – targeting all buffalo by the end of the TB study</w:t>
      </w:r>
      <w:commentRangeEnd w:id="75"/>
      <w:r w:rsidR="0093076B">
        <w:rPr>
          <w:rStyle w:val="CommentReference"/>
        </w:rPr>
        <w:commentReference w:id="75"/>
      </w:r>
    </w:p>
    <w:p w14:paraId="0926CC36" w14:textId="77777777" w:rsidR="00CC5896" w:rsidRDefault="00CC5896" w:rsidP="00CC5896"/>
    <w:p w14:paraId="797FA5F3" w14:textId="77ADE599" w:rsidR="00CC5896" w:rsidRDefault="00CC5896" w:rsidP="00CC5896">
      <w:pPr>
        <w:rPr>
          <w:ins w:id="76" w:author="Ezenwa, Vanessa" w:date="2023-06-13T09:40:00Z"/>
          <w:i/>
          <w:iCs/>
        </w:rPr>
      </w:pPr>
      <w:del w:id="77" w:author="Ezenwa, Vanessa" w:date="2023-06-13T09:48:00Z">
        <w:r w:rsidRPr="00CC5896" w:rsidDel="00E94E60">
          <w:rPr>
            <w:i/>
            <w:iCs/>
          </w:rPr>
          <w:delText>In situ monitoring study</w:delText>
        </w:r>
      </w:del>
      <w:ins w:id="78" w:author="Ezenwa, Vanessa" w:date="2023-06-13T09:48:00Z">
        <w:r w:rsidR="00E94E60">
          <w:rPr>
            <w:i/>
            <w:iCs/>
          </w:rPr>
          <w:t>Core data collection</w:t>
        </w:r>
      </w:ins>
    </w:p>
    <w:p w14:paraId="2B23686F" w14:textId="586F678D" w:rsidR="0093076B" w:rsidRPr="00E94E60" w:rsidRDefault="0093076B" w:rsidP="0093076B">
      <w:pPr>
        <w:pStyle w:val="ListParagraph"/>
        <w:numPr>
          <w:ilvl w:val="0"/>
          <w:numId w:val="3"/>
        </w:numPr>
        <w:pPrChange w:id="79" w:author="Ezenwa, Vanessa" w:date="2023-06-13T09:40:00Z">
          <w:pPr/>
        </w:pPrChange>
      </w:pPr>
      <w:ins w:id="80" w:author="Ezenwa, Vanessa" w:date="2023-06-13T09:40:00Z">
        <w:r w:rsidRPr="00E94E60">
          <w:rPr>
            <w:rPrChange w:id="81" w:author="Ezenwa, Vanessa" w:date="2023-06-13T09:43:00Z">
              <w:rPr>
                <w:i/>
                <w:iCs/>
              </w:rPr>
            </w:rPrChange>
          </w:rPr>
          <w:t>In the 1-2 days leading up to a capture, take photos of the inner</w:t>
        </w:r>
      </w:ins>
      <w:ins w:id="82" w:author="Ezenwa, Vanessa" w:date="2023-06-13T09:41:00Z">
        <w:r w:rsidR="00E94E60" w:rsidRPr="00E94E60">
          <w:rPr>
            <w:rPrChange w:id="83" w:author="Ezenwa, Vanessa" w:date="2023-06-13T09:43:00Z">
              <w:rPr>
                <w:i/>
                <w:iCs/>
              </w:rPr>
            </w:rPrChange>
          </w:rPr>
          <w:t xml:space="preserve"> ear (left, right or both) for each animal from the boma fence or walkway. Record the </w:t>
        </w:r>
      </w:ins>
      <w:ins w:id="84" w:author="Ezenwa, Vanessa" w:date="2023-06-13T09:43:00Z">
        <w:r w:rsidR="00E94E60">
          <w:t xml:space="preserve">date, time, </w:t>
        </w:r>
      </w:ins>
      <w:ins w:id="85" w:author="Ezenwa, Vanessa" w:date="2023-06-13T09:41:00Z">
        <w:r w:rsidR="00E94E60" w:rsidRPr="00E94E60">
          <w:rPr>
            <w:rPrChange w:id="86" w:author="Ezenwa, Vanessa" w:date="2023-06-13T09:43:00Z">
              <w:rPr>
                <w:i/>
                <w:iCs/>
              </w:rPr>
            </w:rPrChange>
          </w:rPr>
          <w:t xml:space="preserve">estimated distance </w:t>
        </w:r>
      </w:ins>
      <w:ins w:id="87" w:author="Ezenwa, Vanessa" w:date="2023-06-13T09:42:00Z">
        <w:r w:rsidR="00E94E60" w:rsidRPr="00E94E60">
          <w:rPr>
            <w:rPrChange w:id="88" w:author="Ezenwa, Vanessa" w:date="2023-06-13T09:43:00Z">
              <w:rPr>
                <w:i/>
                <w:iCs/>
              </w:rPr>
            </w:rPrChange>
          </w:rPr>
          <w:t>from the target, ambient temperature, a</w:t>
        </w:r>
      </w:ins>
      <w:ins w:id="89" w:author="Ezenwa, Vanessa" w:date="2023-06-13T09:43:00Z">
        <w:r w:rsidR="00E94E60" w:rsidRPr="00E94E60">
          <w:rPr>
            <w:rPrChange w:id="90" w:author="Ezenwa, Vanessa" w:date="2023-06-13T09:43:00Z">
              <w:rPr>
                <w:i/>
                <w:iCs/>
              </w:rPr>
            </w:rPrChange>
          </w:rPr>
          <w:t xml:space="preserve">nd the positioning of the animal (full sun, shade, </w:t>
        </w:r>
        <w:proofErr w:type="spellStart"/>
        <w:r w:rsidR="00E94E60" w:rsidRPr="00E94E60">
          <w:rPr>
            <w:rPrChange w:id="91" w:author="Ezenwa, Vanessa" w:date="2023-06-13T09:43:00Z">
              <w:rPr>
                <w:i/>
                <w:iCs/>
              </w:rPr>
            </w:rPrChange>
          </w:rPr>
          <w:t>etc</w:t>
        </w:r>
        <w:proofErr w:type="spellEnd"/>
        <w:r w:rsidR="00E94E60" w:rsidRPr="00E94E60">
          <w:rPr>
            <w:rPrChange w:id="92" w:author="Ezenwa, Vanessa" w:date="2023-06-13T09:43:00Z">
              <w:rPr>
                <w:i/>
                <w:iCs/>
              </w:rPr>
            </w:rPrChange>
          </w:rPr>
          <w:t xml:space="preserve">). </w:t>
        </w:r>
      </w:ins>
    </w:p>
    <w:p w14:paraId="19534CB7" w14:textId="45CE2CBC" w:rsidR="00CC5896" w:rsidDel="0093076B" w:rsidRDefault="00CC5896" w:rsidP="00CC5896">
      <w:pPr>
        <w:pStyle w:val="ListParagraph"/>
        <w:numPr>
          <w:ilvl w:val="0"/>
          <w:numId w:val="3"/>
        </w:numPr>
        <w:rPr>
          <w:del w:id="93" w:author="Ezenwa, Vanessa" w:date="2023-06-13T09:32:00Z"/>
        </w:rPr>
      </w:pPr>
      <w:commentRangeStart w:id="94"/>
      <w:del w:id="95" w:author="Ezenwa, Vanessa" w:date="2023-06-13T09:32:00Z">
        <w:r w:rsidDel="0093076B">
          <w:delText>For a focal sedated buffalo,</w:delText>
        </w:r>
        <w:r w:rsidRPr="00CC5896" w:rsidDel="0093076B">
          <w:delText xml:space="preserve"> </w:delText>
        </w:r>
        <w:r w:rsidDel="0093076B">
          <w:delText>insert a rectal instant read thermometer and allow the thermometer to come to a stable temperature (30-60 seconds)</w:delText>
        </w:r>
      </w:del>
      <w:commentRangeEnd w:id="94"/>
      <w:r w:rsidR="0093076B">
        <w:rPr>
          <w:rStyle w:val="CommentReference"/>
        </w:rPr>
        <w:commentReference w:id="94"/>
      </w:r>
    </w:p>
    <w:p w14:paraId="1E7EFC3A" w14:textId="4EBE2C75" w:rsidR="009D54D3" w:rsidRDefault="00E94E60" w:rsidP="00CC5896">
      <w:pPr>
        <w:pStyle w:val="ListParagraph"/>
        <w:numPr>
          <w:ilvl w:val="0"/>
          <w:numId w:val="3"/>
        </w:numPr>
      </w:pPr>
      <w:ins w:id="96" w:author="Ezenwa, Vanessa" w:date="2023-06-13T09:43:00Z">
        <w:r>
          <w:t>On the capture day, t</w:t>
        </w:r>
      </w:ins>
      <w:del w:id="97" w:author="Ezenwa, Vanessa" w:date="2023-06-13T09:43:00Z">
        <w:r w:rsidR="00CC5896" w:rsidDel="00E94E60">
          <w:delText>T</w:delText>
        </w:r>
      </w:del>
      <w:r w:rsidR="00CC5896">
        <w:t>ake photos of inner and outer ears on the left and right side at 25 cm (the most accurate distance)</w:t>
      </w:r>
      <w:ins w:id="98" w:author="Ezenwa, Vanessa" w:date="2023-06-13T09:44:00Z">
        <w:r>
          <w:t>.</w:t>
        </w:r>
      </w:ins>
    </w:p>
    <w:p w14:paraId="6AD04459" w14:textId="42829027" w:rsidR="00CC5896" w:rsidRDefault="00CC5896" w:rsidP="00CC5896">
      <w:pPr>
        <w:pStyle w:val="ListParagraph"/>
        <w:numPr>
          <w:ilvl w:val="0"/>
          <w:numId w:val="3"/>
        </w:numPr>
      </w:pPr>
      <w:del w:id="99" w:author="Ezenwa, Vanessa" w:date="2023-06-13T09:33:00Z">
        <w:r w:rsidDel="0093076B">
          <w:delText xml:space="preserve">With limited time constraints, this should only be done for as many buffalo per capture as </w:delText>
        </w:r>
        <w:commentRangeStart w:id="100"/>
        <w:r w:rsidDel="0093076B">
          <w:delText>possible</w:delText>
        </w:r>
      </w:del>
      <w:ins w:id="101" w:author="Ezenwa, Vanessa" w:date="2023-06-13T09:44:00Z">
        <w:r w:rsidR="00E94E60">
          <w:t xml:space="preserve">Photos need to be taken for all buffalo during a capture event. </w:t>
        </w:r>
      </w:ins>
      <w:commentRangeEnd w:id="100"/>
      <w:ins w:id="102" w:author="Ezenwa, Vanessa" w:date="2023-06-13T09:48:00Z">
        <w:r w:rsidR="00E94E60">
          <w:rPr>
            <w:rStyle w:val="CommentReference"/>
          </w:rPr>
          <w:commentReference w:id="100"/>
        </w:r>
      </w:ins>
    </w:p>
    <w:p w14:paraId="2D7C3ED5" w14:textId="7835AE75" w:rsidR="00CC5896" w:rsidDel="0093076B" w:rsidRDefault="00CC5896" w:rsidP="00CC5896">
      <w:pPr>
        <w:pStyle w:val="ListParagraph"/>
        <w:numPr>
          <w:ilvl w:val="0"/>
          <w:numId w:val="3"/>
        </w:numPr>
        <w:rPr>
          <w:del w:id="103" w:author="Ezenwa, Vanessa" w:date="2023-06-13T09:33:00Z"/>
        </w:rPr>
      </w:pPr>
      <w:del w:id="104" w:author="Ezenwa, Vanessa" w:date="2023-06-13T09:33:00Z">
        <w:r w:rsidDel="0093076B">
          <w:lastRenderedPageBreak/>
          <w:delText>Repeat at every time point</w:delText>
        </w:r>
      </w:del>
    </w:p>
    <w:p w14:paraId="45754A2B" w14:textId="77777777" w:rsidR="00CC5896" w:rsidRDefault="00CC5896" w:rsidP="00CC5896"/>
    <w:p w14:paraId="49B69E08" w14:textId="6066094A" w:rsidR="00CC5896" w:rsidRDefault="00CC5896" w:rsidP="00CC5896">
      <w:r>
        <w:rPr>
          <w:i/>
          <w:iCs/>
        </w:rPr>
        <w:t>Ex situ study</w:t>
      </w:r>
    </w:p>
    <w:p w14:paraId="3D733DEA" w14:textId="42C07ACD" w:rsidR="00CC5896" w:rsidRDefault="009D0AD5" w:rsidP="009D0AD5">
      <w:pPr>
        <w:pStyle w:val="ListParagraph"/>
        <w:numPr>
          <w:ilvl w:val="0"/>
          <w:numId w:val="4"/>
        </w:numPr>
      </w:pPr>
      <w:r>
        <w:t>Fill a smooth-sided container (2</w:t>
      </w:r>
      <w:r w:rsidR="000451C7">
        <w:t>5</w:t>
      </w:r>
      <w:r>
        <w:t xml:space="preserve"> gallons) with warm water (38-45 C)</w:t>
      </w:r>
    </w:p>
    <w:p w14:paraId="6DC021B2" w14:textId="45CE4291" w:rsidR="009D0AD5" w:rsidRDefault="009D0AD5" w:rsidP="009D0AD5">
      <w:pPr>
        <w:pStyle w:val="ListParagraph"/>
        <w:numPr>
          <w:ilvl w:val="0"/>
          <w:numId w:val="4"/>
        </w:numPr>
      </w:pPr>
      <w:r>
        <w:t xml:space="preserve">Record the temperature using the same rectal thermometer used </w:t>
      </w:r>
      <w:r>
        <w:rPr>
          <w:i/>
          <w:iCs/>
        </w:rPr>
        <w:t>in situ</w:t>
      </w:r>
      <w:r w:rsidR="000451C7">
        <w:t xml:space="preserve">, and re-record between each trial – though the temperature should not change detectably. </w:t>
      </w:r>
    </w:p>
    <w:p w14:paraId="64F67720" w14:textId="5360FF23" w:rsidR="009D0AD5" w:rsidRDefault="009D0AD5" w:rsidP="009D0AD5">
      <w:pPr>
        <w:pStyle w:val="ListParagraph"/>
        <w:numPr>
          <w:ilvl w:val="0"/>
          <w:numId w:val="4"/>
        </w:numPr>
      </w:pPr>
      <w:r>
        <w:t xml:space="preserve">Set up the filled contained on an array with the focal side not directly in </w:t>
      </w:r>
      <w:proofErr w:type="gramStart"/>
      <w:r>
        <w:t>sunlight</w:t>
      </w:r>
      <w:proofErr w:type="gramEnd"/>
    </w:p>
    <w:p w14:paraId="2E29BBDA" w14:textId="188BAD4F" w:rsidR="009D0AD5" w:rsidRDefault="002F5F4E" w:rsidP="002F5F4E">
      <w:pPr>
        <w:pStyle w:val="ListParagraph"/>
        <w:numPr>
          <w:ilvl w:val="0"/>
          <w:numId w:val="4"/>
        </w:numPr>
      </w:pPr>
      <w:r>
        <w:rPr>
          <w:b/>
          <w:bCs/>
          <w:i/>
          <w:iCs/>
        </w:rPr>
        <w:t xml:space="preserve">Distance: </w:t>
      </w:r>
      <w:r w:rsidR="009D0AD5">
        <w:t>Mark distances from the container at .25, .5, 1, 2.5, 5, 10, 25, and 50 meters</w:t>
      </w:r>
      <w:r>
        <w:t xml:space="preserve">. </w:t>
      </w:r>
      <w:r w:rsidR="009D0AD5">
        <w:t xml:space="preserve">Take one set of photos of the unobstructed target side at all distances close-far, then repeat for a total of three recordings per </w:t>
      </w:r>
      <w:proofErr w:type="gramStart"/>
      <w:r w:rsidR="009D0AD5">
        <w:t>distance</w:t>
      </w:r>
      <w:proofErr w:type="gramEnd"/>
    </w:p>
    <w:p w14:paraId="1531B252" w14:textId="68C29AD2" w:rsidR="009D0AD5" w:rsidRDefault="002F5F4E" w:rsidP="009D0AD5">
      <w:pPr>
        <w:pStyle w:val="ListParagraph"/>
        <w:numPr>
          <w:ilvl w:val="0"/>
          <w:numId w:val="4"/>
        </w:numPr>
      </w:pPr>
      <w:r>
        <w:rPr>
          <w:b/>
          <w:bCs/>
          <w:i/>
          <w:iCs/>
        </w:rPr>
        <w:t xml:space="preserve">Size: </w:t>
      </w:r>
      <w:r w:rsidR="009D0AD5" w:rsidRPr="002F5F4E">
        <w:t>Using</w:t>
      </w:r>
      <w:r w:rsidR="009D0AD5">
        <w:t xml:space="preserve"> a cardboard box </w:t>
      </w:r>
      <w:r w:rsidR="00C377E9">
        <w:t xml:space="preserve">that is larger than the container </w:t>
      </w:r>
      <w:r w:rsidR="009D0AD5">
        <w:t xml:space="preserve">with a cut-out with </w:t>
      </w:r>
      <w:r w:rsidR="00C377E9">
        <w:t xml:space="preserve">a </w:t>
      </w:r>
      <w:r w:rsidR="009D0AD5">
        <w:t xml:space="preserve">2.5x2.5cm, 5x5cm, </w:t>
      </w:r>
      <w:r w:rsidR="00C377E9">
        <w:t>10x10cm, and 20x20cm squares, repeat the distance photos 3x (use paper and tape to cover the unused squares</w:t>
      </w:r>
      <w:r w:rsidR="002B16E5">
        <w:t xml:space="preserve">. Place the cardboard cutout so that there is a 2.5 cm gap between the container and the </w:t>
      </w:r>
      <w:proofErr w:type="gramStart"/>
      <w:r w:rsidR="002B16E5">
        <w:t>cutout</w:t>
      </w:r>
      <w:proofErr w:type="gramEnd"/>
    </w:p>
    <w:p w14:paraId="58141460" w14:textId="669E31D2" w:rsidR="00C377E9" w:rsidRDefault="002F5F4E" w:rsidP="009D0AD5">
      <w:pPr>
        <w:pStyle w:val="ListParagraph"/>
        <w:numPr>
          <w:ilvl w:val="0"/>
          <w:numId w:val="4"/>
        </w:numPr>
      </w:pPr>
      <w:r>
        <w:rPr>
          <w:b/>
          <w:bCs/>
          <w:i/>
          <w:iCs/>
        </w:rPr>
        <w:t xml:space="preserve">Heterogeneity: </w:t>
      </w:r>
      <w:r>
        <w:t>Tape</w:t>
      </w:r>
      <w:r w:rsidR="002B16E5">
        <w:t xml:space="preserve"> </w:t>
      </w:r>
      <w:r>
        <w:t>cardboard cut-outs to the surface of the container that are 2cmx2cm (50x</w:t>
      </w:r>
      <w:proofErr w:type="gramStart"/>
      <w:r>
        <w:t>) ,</w:t>
      </w:r>
      <w:proofErr w:type="gramEnd"/>
      <w:r>
        <w:t xml:space="preserve"> 5cmx5xm (8x) or 10cm (2x) within the 20cmx20cm cut out of the carboard box. Repeat the distance photos 3x with each of the square sizes. With each repeat, reshuffle the distribution of the cutouts. </w:t>
      </w:r>
    </w:p>
    <w:p w14:paraId="1355723A" w14:textId="12534970" w:rsidR="000451C7" w:rsidRDefault="002F5F4E" w:rsidP="009D0AD5">
      <w:pPr>
        <w:pStyle w:val="ListParagraph"/>
        <w:numPr>
          <w:ilvl w:val="0"/>
          <w:numId w:val="4"/>
        </w:numPr>
      </w:pPr>
      <w:r>
        <w:t xml:space="preserve">With 8 distances in a control, 4 size experiments, and 3 </w:t>
      </w:r>
      <w:r w:rsidR="000451C7">
        <w:t xml:space="preserve">heterogeneity experiments (8 experiments total) and three replicates, this should equal 192 photos. At approximately 5 seconds a photo and one minute for each setup, this should take about 30 minutes to complete. </w:t>
      </w:r>
    </w:p>
    <w:p w14:paraId="20350B0E" w14:textId="77777777" w:rsidR="000451C7" w:rsidRDefault="000451C7">
      <w:r>
        <w:br w:type="page"/>
      </w:r>
    </w:p>
    <w:p w14:paraId="3515DB9F" w14:textId="12F557BB" w:rsidR="00CC5896" w:rsidRDefault="00AB110B" w:rsidP="00CC5896">
      <w:r>
        <w:lastRenderedPageBreak/>
        <w:t>Image numbers:</w:t>
      </w:r>
    </w:p>
    <w:tbl>
      <w:tblPr>
        <w:tblStyle w:val="TableGrid"/>
        <w:tblpPr w:leftFromText="180" w:rightFromText="180" w:vertAnchor="text" w:horzAnchor="margin" w:tblpY="118"/>
        <w:tblW w:w="0" w:type="auto"/>
        <w:tblLook w:val="04A0" w:firstRow="1" w:lastRow="0" w:firstColumn="1" w:lastColumn="0" w:noHBand="0" w:noVBand="1"/>
      </w:tblPr>
      <w:tblGrid>
        <w:gridCol w:w="1608"/>
        <w:gridCol w:w="1108"/>
        <w:gridCol w:w="750"/>
        <w:gridCol w:w="828"/>
        <w:gridCol w:w="763"/>
        <w:gridCol w:w="667"/>
        <w:gridCol w:w="763"/>
        <w:gridCol w:w="667"/>
        <w:gridCol w:w="732"/>
        <w:gridCol w:w="732"/>
        <w:gridCol w:w="732"/>
      </w:tblGrid>
      <w:tr w:rsidR="00AB110B" w14:paraId="4A4DC7B0" w14:textId="77777777" w:rsidTr="00AB110B">
        <w:tc>
          <w:tcPr>
            <w:tcW w:w="1608" w:type="dxa"/>
          </w:tcPr>
          <w:p w14:paraId="559430E3" w14:textId="77777777" w:rsidR="00AB110B" w:rsidRDefault="00AB110B" w:rsidP="00AB110B">
            <w:r>
              <w:t>Experiment</w:t>
            </w:r>
          </w:p>
        </w:tc>
        <w:tc>
          <w:tcPr>
            <w:tcW w:w="1108" w:type="dxa"/>
          </w:tcPr>
          <w:p w14:paraId="3124604A" w14:textId="77777777" w:rsidR="00AB110B" w:rsidRDefault="00AB110B" w:rsidP="00AB110B">
            <w:r>
              <w:t>Replicate</w:t>
            </w:r>
          </w:p>
        </w:tc>
        <w:tc>
          <w:tcPr>
            <w:tcW w:w="750" w:type="dxa"/>
          </w:tcPr>
          <w:p w14:paraId="5B8EB8F8" w14:textId="77777777" w:rsidR="00AB110B" w:rsidRDefault="00AB110B" w:rsidP="00AB110B">
            <w:r>
              <w:t>Temp</w:t>
            </w:r>
          </w:p>
        </w:tc>
        <w:tc>
          <w:tcPr>
            <w:tcW w:w="828" w:type="dxa"/>
          </w:tcPr>
          <w:p w14:paraId="0D5AE3E1" w14:textId="77777777" w:rsidR="00AB110B" w:rsidRDefault="00AB110B" w:rsidP="00AB110B">
            <w:r>
              <w:t>0.25</w:t>
            </w:r>
          </w:p>
        </w:tc>
        <w:tc>
          <w:tcPr>
            <w:tcW w:w="763" w:type="dxa"/>
          </w:tcPr>
          <w:p w14:paraId="72E4E3C9" w14:textId="77777777" w:rsidR="00AB110B" w:rsidRDefault="00AB110B" w:rsidP="00AB110B">
            <w:r>
              <w:t>0.5</w:t>
            </w:r>
          </w:p>
        </w:tc>
        <w:tc>
          <w:tcPr>
            <w:tcW w:w="667" w:type="dxa"/>
          </w:tcPr>
          <w:p w14:paraId="520386F0" w14:textId="77777777" w:rsidR="00AB110B" w:rsidRDefault="00AB110B" w:rsidP="00AB110B">
            <w:r>
              <w:t>1</w:t>
            </w:r>
          </w:p>
        </w:tc>
        <w:tc>
          <w:tcPr>
            <w:tcW w:w="763" w:type="dxa"/>
          </w:tcPr>
          <w:p w14:paraId="6C5C74D5" w14:textId="77777777" w:rsidR="00AB110B" w:rsidRDefault="00AB110B" w:rsidP="00AB110B">
            <w:r>
              <w:t>2.5</w:t>
            </w:r>
          </w:p>
        </w:tc>
        <w:tc>
          <w:tcPr>
            <w:tcW w:w="667" w:type="dxa"/>
          </w:tcPr>
          <w:p w14:paraId="31FB12CE" w14:textId="77777777" w:rsidR="00AB110B" w:rsidRDefault="00AB110B" w:rsidP="00AB110B">
            <w:r>
              <w:t>5</w:t>
            </w:r>
          </w:p>
        </w:tc>
        <w:tc>
          <w:tcPr>
            <w:tcW w:w="732" w:type="dxa"/>
          </w:tcPr>
          <w:p w14:paraId="080D3365" w14:textId="77777777" w:rsidR="00AB110B" w:rsidRDefault="00AB110B" w:rsidP="00AB110B">
            <w:r>
              <w:t>10</w:t>
            </w:r>
          </w:p>
        </w:tc>
        <w:tc>
          <w:tcPr>
            <w:tcW w:w="732" w:type="dxa"/>
          </w:tcPr>
          <w:p w14:paraId="7D7952E6" w14:textId="77777777" w:rsidR="00AB110B" w:rsidRDefault="00AB110B" w:rsidP="00AB110B">
            <w:r>
              <w:t>25</w:t>
            </w:r>
          </w:p>
        </w:tc>
        <w:tc>
          <w:tcPr>
            <w:tcW w:w="732" w:type="dxa"/>
          </w:tcPr>
          <w:p w14:paraId="326E3E03" w14:textId="77777777" w:rsidR="00AB110B" w:rsidRDefault="00AB110B" w:rsidP="00AB110B">
            <w:r>
              <w:t>50</w:t>
            </w:r>
          </w:p>
        </w:tc>
      </w:tr>
      <w:tr w:rsidR="00AB110B" w14:paraId="463295FF" w14:textId="77777777" w:rsidTr="00AB110B">
        <w:tc>
          <w:tcPr>
            <w:tcW w:w="1608" w:type="dxa"/>
          </w:tcPr>
          <w:p w14:paraId="24F29989" w14:textId="77777777" w:rsidR="00AB110B" w:rsidRDefault="00AB110B" w:rsidP="00AB110B">
            <w:r>
              <w:t>Distance</w:t>
            </w:r>
          </w:p>
        </w:tc>
        <w:tc>
          <w:tcPr>
            <w:tcW w:w="1108" w:type="dxa"/>
          </w:tcPr>
          <w:p w14:paraId="09F8D425" w14:textId="77777777" w:rsidR="00AB110B" w:rsidRDefault="00AB110B" w:rsidP="00AB110B">
            <w:r>
              <w:t>1</w:t>
            </w:r>
          </w:p>
        </w:tc>
        <w:tc>
          <w:tcPr>
            <w:tcW w:w="750" w:type="dxa"/>
          </w:tcPr>
          <w:p w14:paraId="29EF4BD6" w14:textId="77777777" w:rsidR="00AB110B" w:rsidRDefault="00AB110B" w:rsidP="00AB110B"/>
        </w:tc>
        <w:tc>
          <w:tcPr>
            <w:tcW w:w="828" w:type="dxa"/>
          </w:tcPr>
          <w:p w14:paraId="5C3D13A7" w14:textId="77777777" w:rsidR="00AB110B" w:rsidRDefault="00AB110B" w:rsidP="00AB110B"/>
        </w:tc>
        <w:tc>
          <w:tcPr>
            <w:tcW w:w="763" w:type="dxa"/>
          </w:tcPr>
          <w:p w14:paraId="2E27CF60" w14:textId="77777777" w:rsidR="00AB110B" w:rsidRDefault="00AB110B" w:rsidP="00AB110B"/>
        </w:tc>
        <w:tc>
          <w:tcPr>
            <w:tcW w:w="667" w:type="dxa"/>
          </w:tcPr>
          <w:p w14:paraId="484B6A52" w14:textId="77777777" w:rsidR="00AB110B" w:rsidRDefault="00AB110B" w:rsidP="00AB110B"/>
        </w:tc>
        <w:tc>
          <w:tcPr>
            <w:tcW w:w="763" w:type="dxa"/>
          </w:tcPr>
          <w:p w14:paraId="103A9A78" w14:textId="77777777" w:rsidR="00AB110B" w:rsidRDefault="00AB110B" w:rsidP="00AB110B"/>
        </w:tc>
        <w:tc>
          <w:tcPr>
            <w:tcW w:w="667" w:type="dxa"/>
          </w:tcPr>
          <w:p w14:paraId="3344966E" w14:textId="77777777" w:rsidR="00AB110B" w:rsidRDefault="00AB110B" w:rsidP="00AB110B"/>
        </w:tc>
        <w:tc>
          <w:tcPr>
            <w:tcW w:w="732" w:type="dxa"/>
          </w:tcPr>
          <w:p w14:paraId="694BD393" w14:textId="77777777" w:rsidR="00AB110B" w:rsidRDefault="00AB110B" w:rsidP="00AB110B"/>
        </w:tc>
        <w:tc>
          <w:tcPr>
            <w:tcW w:w="732" w:type="dxa"/>
          </w:tcPr>
          <w:p w14:paraId="1D009189" w14:textId="77777777" w:rsidR="00AB110B" w:rsidRDefault="00AB110B" w:rsidP="00AB110B"/>
        </w:tc>
        <w:tc>
          <w:tcPr>
            <w:tcW w:w="732" w:type="dxa"/>
          </w:tcPr>
          <w:p w14:paraId="39DBF429" w14:textId="77777777" w:rsidR="00AB110B" w:rsidRDefault="00AB110B" w:rsidP="00AB110B"/>
        </w:tc>
      </w:tr>
      <w:tr w:rsidR="00AB110B" w14:paraId="53D1BA12" w14:textId="77777777" w:rsidTr="00AB110B">
        <w:tc>
          <w:tcPr>
            <w:tcW w:w="1608" w:type="dxa"/>
          </w:tcPr>
          <w:p w14:paraId="1DB12DF5" w14:textId="77777777" w:rsidR="00AB110B" w:rsidRDefault="00AB110B" w:rsidP="00AB110B"/>
        </w:tc>
        <w:tc>
          <w:tcPr>
            <w:tcW w:w="1108" w:type="dxa"/>
          </w:tcPr>
          <w:p w14:paraId="313CCD12" w14:textId="77777777" w:rsidR="00AB110B" w:rsidRDefault="00AB110B" w:rsidP="00AB110B">
            <w:r>
              <w:t>2</w:t>
            </w:r>
          </w:p>
        </w:tc>
        <w:tc>
          <w:tcPr>
            <w:tcW w:w="750" w:type="dxa"/>
          </w:tcPr>
          <w:p w14:paraId="049406CE" w14:textId="77777777" w:rsidR="00AB110B" w:rsidRDefault="00AB110B" w:rsidP="00AB110B"/>
        </w:tc>
        <w:tc>
          <w:tcPr>
            <w:tcW w:w="828" w:type="dxa"/>
          </w:tcPr>
          <w:p w14:paraId="3DD5C974" w14:textId="77777777" w:rsidR="00AB110B" w:rsidRDefault="00AB110B" w:rsidP="00AB110B"/>
        </w:tc>
        <w:tc>
          <w:tcPr>
            <w:tcW w:w="763" w:type="dxa"/>
          </w:tcPr>
          <w:p w14:paraId="4D9E3EF5" w14:textId="77777777" w:rsidR="00AB110B" w:rsidRDefault="00AB110B" w:rsidP="00AB110B"/>
        </w:tc>
        <w:tc>
          <w:tcPr>
            <w:tcW w:w="667" w:type="dxa"/>
          </w:tcPr>
          <w:p w14:paraId="4AE21259" w14:textId="77777777" w:rsidR="00AB110B" w:rsidRDefault="00AB110B" w:rsidP="00AB110B"/>
        </w:tc>
        <w:tc>
          <w:tcPr>
            <w:tcW w:w="763" w:type="dxa"/>
          </w:tcPr>
          <w:p w14:paraId="5DE6B5E6" w14:textId="77777777" w:rsidR="00AB110B" w:rsidRDefault="00AB110B" w:rsidP="00AB110B"/>
        </w:tc>
        <w:tc>
          <w:tcPr>
            <w:tcW w:w="667" w:type="dxa"/>
          </w:tcPr>
          <w:p w14:paraId="76DD2306" w14:textId="77777777" w:rsidR="00AB110B" w:rsidRDefault="00AB110B" w:rsidP="00AB110B"/>
        </w:tc>
        <w:tc>
          <w:tcPr>
            <w:tcW w:w="732" w:type="dxa"/>
          </w:tcPr>
          <w:p w14:paraId="1C95A1A8" w14:textId="77777777" w:rsidR="00AB110B" w:rsidRDefault="00AB110B" w:rsidP="00AB110B"/>
        </w:tc>
        <w:tc>
          <w:tcPr>
            <w:tcW w:w="732" w:type="dxa"/>
          </w:tcPr>
          <w:p w14:paraId="336762E7" w14:textId="77777777" w:rsidR="00AB110B" w:rsidRDefault="00AB110B" w:rsidP="00AB110B"/>
        </w:tc>
        <w:tc>
          <w:tcPr>
            <w:tcW w:w="732" w:type="dxa"/>
          </w:tcPr>
          <w:p w14:paraId="204A0C97" w14:textId="77777777" w:rsidR="00AB110B" w:rsidRDefault="00AB110B" w:rsidP="00AB110B"/>
        </w:tc>
      </w:tr>
      <w:tr w:rsidR="00AB110B" w14:paraId="2185B86A" w14:textId="77777777" w:rsidTr="00AB110B">
        <w:tc>
          <w:tcPr>
            <w:tcW w:w="1608" w:type="dxa"/>
          </w:tcPr>
          <w:p w14:paraId="2FDC2DBD" w14:textId="77777777" w:rsidR="00AB110B" w:rsidRDefault="00AB110B" w:rsidP="00AB110B"/>
        </w:tc>
        <w:tc>
          <w:tcPr>
            <w:tcW w:w="1108" w:type="dxa"/>
          </w:tcPr>
          <w:p w14:paraId="2CD38666" w14:textId="77777777" w:rsidR="00AB110B" w:rsidRDefault="00AB110B" w:rsidP="00AB110B">
            <w:r>
              <w:t>3</w:t>
            </w:r>
          </w:p>
        </w:tc>
        <w:tc>
          <w:tcPr>
            <w:tcW w:w="750" w:type="dxa"/>
          </w:tcPr>
          <w:p w14:paraId="49D7CF9F" w14:textId="77777777" w:rsidR="00AB110B" w:rsidRDefault="00AB110B" w:rsidP="00AB110B"/>
        </w:tc>
        <w:tc>
          <w:tcPr>
            <w:tcW w:w="828" w:type="dxa"/>
          </w:tcPr>
          <w:p w14:paraId="7744D50F" w14:textId="77777777" w:rsidR="00AB110B" w:rsidRDefault="00AB110B" w:rsidP="00AB110B"/>
        </w:tc>
        <w:tc>
          <w:tcPr>
            <w:tcW w:w="763" w:type="dxa"/>
          </w:tcPr>
          <w:p w14:paraId="26AE9989" w14:textId="77777777" w:rsidR="00AB110B" w:rsidRDefault="00AB110B" w:rsidP="00AB110B"/>
        </w:tc>
        <w:tc>
          <w:tcPr>
            <w:tcW w:w="667" w:type="dxa"/>
          </w:tcPr>
          <w:p w14:paraId="1344E4A1" w14:textId="77777777" w:rsidR="00AB110B" w:rsidRDefault="00AB110B" w:rsidP="00AB110B"/>
        </w:tc>
        <w:tc>
          <w:tcPr>
            <w:tcW w:w="763" w:type="dxa"/>
          </w:tcPr>
          <w:p w14:paraId="5503AF62" w14:textId="77777777" w:rsidR="00AB110B" w:rsidRDefault="00AB110B" w:rsidP="00AB110B"/>
        </w:tc>
        <w:tc>
          <w:tcPr>
            <w:tcW w:w="667" w:type="dxa"/>
          </w:tcPr>
          <w:p w14:paraId="096C139A" w14:textId="77777777" w:rsidR="00AB110B" w:rsidRDefault="00AB110B" w:rsidP="00AB110B"/>
        </w:tc>
        <w:tc>
          <w:tcPr>
            <w:tcW w:w="732" w:type="dxa"/>
          </w:tcPr>
          <w:p w14:paraId="1238BBFC" w14:textId="77777777" w:rsidR="00AB110B" w:rsidRDefault="00AB110B" w:rsidP="00AB110B"/>
        </w:tc>
        <w:tc>
          <w:tcPr>
            <w:tcW w:w="732" w:type="dxa"/>
          </w:tcPr>
          <w:p w14:paraId="25907F80" w14:textId="77777777" w:rsidR="00AB110B" w:rsidRDefault="00AB110B" w:rsidP="00AB110B"/>
        </w:tc>
        <w:tc>
          <w:tcPr>
            <w:tcW w:w="732" w:type="dxa"/>
          </w:tcPr>
          <w:p w14:paraId="337819E2" w14:textId="77777777" w:rsidR="00AB110B" w:rsidRDefault="00AB110B" w:rsidP="00AB110B"/>
        </w:tc>
      </w:tr>
      <w:tr w:rsidR="00AB110B" w14:paraId="1D18775E" w14:textId="77777777" w:rsidTr="00AB110B">
        <w:tc>
          <w:tcPr>
            <w:tcW w:w="1608" w:type="dxa"/>
          </w:tcPr>
          <w:p w14:paraId="22006EA9" w14:textId="6F7ED75E" w:rsidR="00AB110B" w:rsidRDefault="00AB110B" w:rsidP="00AB110B">
            <w:r>
              <w:t>Size: 2.5cm</w:t>
            </w:r>
          </w:p>
        </w:tc>
        <w:tc>
          <w:tcPr>
            <w:tcW w:w="1108" w:type="dxa"/>
          </w:tcPr>
          <w:p w14:paraId="05A20D0F" w14:textId="77777777" w:rsidR="00AB110B" w:rsidRDefault="00AB110B" w:rsidP="00AB110B">
            <w:r>
              <w:t>1</w:t>
            </w:r>
          </w:p>
        </w:tc>
        <w:tc>
          <w:tcPr>
            <w:tcW w:w="750" w:type="dxa"/>
          </w:tcPr>
          <w:p w14:paraId="34DBACC0" w14:textId="77777777" w:rsidR="00AB110B" w:rsidRDefault="00AB110B" w:rsidP="00AB110B"/>
        </w:tc>
        <w:tc>
          <w:tcPr>
            <w:tcW w:w="828" w:type="dxa"/>
          </w:tcPr>
          <w:p w14:paraId="6A7F1358" w14:textId="77777777" w:rsidR="00AB110B" w:rsidRDefault="00AB110B" w:rsidP="00AB110B"/>
        </w:tc>
        <w:tc>
          <w:tcPr>
            <w:tcW w:w="763" w:type="dxa"/>
          </w:tcPr>
          <w:p w14:paraId="28160FC1" w14:textId="77777777" w:rsidR="00AB110B" w:rsidRDefault="00AB110B" w:rsidP="00AB110B"/>
        </w:tc>
        <w:tc>
          <w:tcPr>
            <w:tcW w:w="667" w:type="dxa"/>
          </w:tcPr>
          <w:p w14:paraId="71673175" w14:textId="77777777" w:rsidR="00AB110B" w:rsidRDefault="00AB110B" w:rsidP="00AB110B"/>
        </w:tc>
        <w:tc>
          <w:tcPr>
            <w:tcW w:w="763" w:type="dxa"/>
          </w:tcPr>
          <w:p w14:paraId="1EE1473F" w14:textId="77777777" w:rsidR="00AB110B" w:rsidRDefault="00AB110B" w:rsidP="00AB110B"/>
        </w:tc>
        <w:tc>
          <w:tcPr>
            <w:tcW w:w="667" w:type="dxa"/>
          </w:tcPr>
          <w:p w14:paraId="43770B89" w14:textId="77777777" w:rsidR="00AB110B" w:rsidRDefault="00AB110B" w:rsidP="00AB110B"/>
        </w:tc>
        <w:tc>
          <w:tcPr>
            <w:tcW w:w="732" w:type="dxa"/>
          </w:tcPr>
          <w:p w14:paraId="490263D5" w14:textId="77777777" w:rsidR="00AB110B" w:rsidRDefault="00AB110B" w:rsidP="00AB110B"/>
        </w:tc>
        <w:tc>
          <w:tcPr>
            <w:tcW w:w="732" w:type="dxa"/>
          </w:tcPr>
          <w:p w14:paraId="7BBCACC8" w14:textId="77777777" w:rsidR="00AB110B" w:rsidRDefault="00AB110B" w:rsidP="00AB110B"/>
        </w:tc>
        <w:tc>
          <w:tcPr>
            <w:tcW w:w="732" w:type="dxa"/>
          </w:tcPr>
          <w:p w14:paraId="103D5CA9" w14:textId="77777777" w:rsidR="00AB110B" w:rsidRDefault="00AB110B" w:rsidP="00AB110B"/>
        </w:tc>
      </w:tr>
      <w:tr w:rsidR="00AB110B" w14:paraId="5F6B6B84" w14:textId="77777777" w:rsidTr="00AB110B">
        <w:tc>
          <w:tcPr>
            <w:tcW w:w="1608" w:type="dxa"/>
          </w:tcPr>
          <w:p w14:paraId="4EA81EEC" w14:textId="77777777" w:rsidR="00AB110B" w:rsidRDefault="00AB110B" w:rsidP="00AB110B"/>
        </w:tc>
        <w:tc>
          <w:tcPr>
            <w:tcW w:w="1108" w:type="dxa"/>
          </w:tcPr>
          <w:p w14:paraId="22B73268" w14:textId="77777777" w:rsidR="00AB110B" w:rsidRDefault="00AB110B" w:rsidP="00AB110B">
            <w:r>
              <w:t>2</w:t>
            </w:r>
          </w:p>
        </w:tc>
        <w:tc>
          <w:tcPr>
            <w:tcW w:w="750" w:type="dxa"/>
          </w:tcPr>
          <w:p w14:paraId="69157E1F" w14:textId="77777777" w:rsidR="00AB110B" w:rsidRDefault="00AB110B" w:rsidP="00AB110B"/>
        </w:tc>
        <w:tc>
          <w:tcPr>
            <w:tcW w:w="828" w:type="dxa"/>
          </w:tcPr>
          <w:p w14:paraId="789449E5" w14:textId="77777777" w:rsidR="00AB110B" w:rsidRDefault="00AB110B" w:rsidP="00AB110B"/>
        </w:tc>
        <w:tc>
          <w:tcPr>
            <w:tcW w:w="763" w:type="dxa"/>
          </w:tcPr>
          <w:p w14:paraId="6BE3BFD7" w14:textId="77777777" w:rsidR="00AB110B" w:rsidRDefault="00AB110B" w:rsidP="00AB110B"/>
        </w:tc>
        <w:tc>
          <w:tcPr>
            <w:tcW w:w="667" w:type="dxa"/>
          </w:tcPr>
          <w:p w14:paraId="1B437971" w14:textId="77777777" w:rsidR="00AB110B" w:rsidRDefault="00AB110B" w:rsidP="00AB110B"/>
        </w:tc>
        <w:tc>
          <w:tcPr>
            <w:tcW w:w="763" w:type="dxa"/>
          </w:tcPr>
          <w:p w14:paraId="0696B1E8" w14:textId="77777777" w:rsidR="00AB110B" w:rsidRDefault="00AB110B" w:rsidP="00AB110B"/>
        </w:tc>
        <w:tc>
          <w:tcPr>
            <w:tcW w:w="667" w:type="dxa"/>
          </w:tcPr>
          <w:p w14:paraId="5E33BA31" w14:textId="77777777" w:rsidR="00AB110B" w:rsidRDefault="00AB110B" w:rsidP="00AB110B"/>
        </w:tc>
        <w:tc>
          <w:tcPr>
            <w:tcW w:w="732" w:type="dxa"/>
          </w:tcPr>
          <w:p w14:paraId="017ACA63" w14:textId="77777777" w:rsidR="00AB110B" w:rsidRDefault="00AB110B" w:rsidP="00AB110B"/>
        </w:tc>
        <w:tc>
          <w:tcPr>
            <w:tcW w:w="732" w:type="dxa"/>
          </w:tcPr>
          <w:p w14:paraId="5EB2F09C" w14:textId="77777777" w:rsidR="00AB110B" w:rsidRDefault="00AB110B" w:rsidP="00AB110B"/>
        </w:tc>
        <w:tc>
          <w:tcPr>
            <w:tcW w:w="732" w:type="dxa"/>
          </w:tcPr>
          <w:p w14:paraId="11C576CE" w14:textId="77777777" w:rsidR="00AB110B" w:rsidRDefault="00AB110B" w:rsidP="00AB110B"/>
        </w:tc>
      </w:tr>
      <w:tr w:rsidR="00AB110B" w14:paraId="1836CEE6" w14:textId="77777777" w:rsidTr="00AB110B">
        <w:tc>
          <w:tcPr>
            <w:tcW w:w="1608" w:type="dxa"/>
          </w:tcPr>
          <w:p w14:paraId="37088703" w14:textId="77777777" w:rsidR="00AB110B" w:rsidRDefault="00AB110B" w:rsidP="00AB110B"/>
        </w:tc>
        <w:tc>
          <w:tcPr>
            <w:tcW w:w="1108" w:type="dxa"/>
          </w:tcPr>
          <w:p w14:paraId="5D3052AF" w14:textId="77777777" w:rsidR="00AB110B" w:rsidRDefault="00AB110B" w:rsidP="00AB110B">
            <w:r>
              <w:t>3</w:t>
            </w:r>
          </w:p>
        </w:tc>
        <w:tc>
          <w:tcPr>
            <w:tcW w:w="750" w:type="dxa"/>
          </w:tcPr>
          <w:p w14:paraId="21E0E030" w14:textId="77777777" w:rsidR="00AB110B" w:rsidRDefault="00AB110B" w:rsidP="00AB110B"/>
        </w:tc>
        <w:tc>
          <w:tcPr>
            <w:tcW w:w="828" w:type="dxa"/>
          </w:tcPr>
          <w:p w14:paraId="4B055865" w14:textId="77777777" w:rsidR="00AB110B" w:rsidRDefault="00AB110B" w:rsidP="00AB110B"/>
        </w:tc>
        <w:tc>
          <w:tcPr>
            <w:tcW w:w="763" w:type="dxa"/>
          </w:tcPr>
          <w:p w14:paraId="271CF50F" w14:textId="77777777" w:rsidR="00AB110B" w:rsidRDefault="00AB110B" w:rsidP="00AB110B"/>
        </w:tc>
        <w:tc>
          <w:tcPr>
            <w:tcW w:w="667" w:type="dxa"/>
          </w:tcPr>
          <w:p w14:paraId="1CF1F62D" w14:textId="77777777" w:rsidR="00AB110B" w:rsidRDefault="00AB110B" w:rsidP="00AB110B"/>
        </w:tc>
        <w:tc>
          <w:tcPr>
            <w:tcW w:w="763" w:type="dxa"/>
          </w:tcPr>
          <w:p w14:paraId="097DD8E5" w14:textId="77777777" w:rsidR="00AB110B" w:rsidRDefault="00AB110B" w:rsidP="00AB110B"/>
        </w:tc>
        <w:tc>
          <w:tcPr>
            <w:tcW w:w="667" w:type="dxa"/>
          </w:tcPr>
          <w:p w14:paraId="3BF673AD" w14:textId="77777777" w:rsidR="00AB110B" w:rsidRDefault="00AB110B" w:rsidP="00AB110B"/>
        </w:tc>
        <w:tc>
          <w:tcPr>
            <w:tcW w:w="732" w:type="dxa"/>
          </w:tcPr>
          <w:p w14:paraId="78C08D4F" w14:textId="77777777" w:rsidR="00AB110B" w:rsidRDefault="00AB110B" w:rsidP="00AB110B"/>
        </w:tc>
        <w:tc>
          <w:tcPr>
            <w:tcW w:w="732" w:type="dxa"/>
          </w:tcPr>
          <w:p w14:paraId="0DFA0B42" w14:textId="77777777" w:rsidR="00AB110B" w:rsidRDefault="00AB110B" w:rsidP="00AB110B"/>
        </w:tc>
        <w:tc>
          <w:tcPr>
            <w:tcW w:w="732" w:type="dxa"/>
          </w:tcPr>
          <w:p w14:paraId="4C8EAAAF" w14:textId="77777777" w:rsidR="00AB110B" w:rsidRDefault="00AB110B" w:rsidP="00AB110B"/>
        </w:tc>
      </w:tr>
      <w:tr w:rsidR="00AB110B" w14:paraId="7A849D12" w14:textId="77777777" w:rsidTr="00AB110B">
        <w:tc>
          <w:tcPr>
            <w:tcW w:w="1608" w:type="dxa"/>
          </w:tcPr>
          <w:p w14:paraId="2695C4B8" w14:textId="701911F4" w:rsidR="00AB110B" w:rsidRDefault="00AB110B" w:rsidP="00AB110B">
            <w:r>
              <w:t>Size: 5cm</w:t>
            </w:r>
          </w:p>
        </w:tc>
        <w:tc>
          <w:tcPr>
            <w:tcW w:w="1108" w:type="dxa"/>
          </w:tcPr>
          <w:p w14:paraId="5AA88AE1" w14:textId="4260B1B2" w:rsidR="00AB110B" w:rsidRDefault="00AB110B" w:rsidP="00AB110B">
            <w:r>
              <w:t>1</w:t>
            </w:r>
          </w:p>
        </w:tc>
        <w:tc>
          <w:tcPr>
            <w:tcW w:w="750" w:type="dxa"/>
          </w:tcPr>
          <w:p w14:paraId="0EE4B0E2" w14:textId="77777777" w:rsidR="00AB110B" w:rsidRDefault="00AB110B" w:rsidP="00AB110B"/>
        </w:tc>
        <w:tc>
          <w:tcPr>
            <w:tcW w:w="828" w:type="dxa"/>
          </w:tcPr>
          <w:p w14:paraId="76628B17" w14:textId="77777777" w:rsidR="00AB110B" w:rsidRDefault="00AB110B" w:rsidP="00AB110B"/>
        </w:tc>
        <w:tc>
          <w:tcPr>
            <w:tcW w:w="763" w:type="dxa"/>
          </w:tcPr>
          <w:p w14:paraId="3D7EEC03" w14:textId="77777777" w:rsidR="00AB110B" w:rsidRDefault="00AB110B" w:rsidP="00AB110B"/>
        </w:tc>
        <w:tc>
          <w:tcPr>
            <w:tcW w:w="667" w:type="dxa"/>
          </w:tcPr>
          <w:p w14:paraId="49311644" w14:textId="77777777" w:rsidR="00AB110B" w:rsidRDefault="00AB110B" w:rsidP="00AB110B"/>
        </w:tc>
        <w:tc>
          <w:tcPr>
            <w:tcW w:w="763" w:type="dxa"/>
          </w:tcPr>
          <w:p w14:paraId="7B300D1C" w14:textId="77777777" w:rsidR="00AB110B" w:rsidRDefault="00AB110B" w:rsidP="00AB110B"/>
        </w:tc>
        <w:tc>
          <w:tcPr>
            <w:tcW w:w="667" w:type="dxa"/>
          </w:tcPr>
          <w:p w14:paraId="7D73E647" w14:textId="77777777" w:rsidR="00AB110B" w:rsidRDefault="00AB110B" w:rsidP="00AB110B"/>
        </w:tc>
        <w:tc>
          <w:tcPr>
            <w:tcW w:w="732" w:type="dxa"/>
          </w:tcPr>
          <w:p w14:paraId="62561C6A" w14:textId="77777777" w:rsidR="00AB110B" w:rsidRDefault="00AB110B" w:rsidP="00AB110B"/>
        </w:tc>
        <w:tc>
          <w:tcPr>
            <w:tcW w:w="732" w:type="dxa"/>
          </w:tcPr>
          <w:p w14:paraId="1C8CFAA2" w14:textId="77777777" w:rsidR="00AB110B" w:rsidRDefault="00AB110B" w:rsidP="00AB110B"/>
        </w:tc>
        <w:tc>
          <w:tcPr>
            <w:tcW w:w="732" w:type="dxa"/>
          </w:tcPr>
          <w:p w14:paraId="6777D072" w14:textId="77777777" w:rsidR="00AB110B" w:rsidRDefault="00AB110B" w:rsidP="00AB110B"/>
        </w:tc>
      </w:tr>
      <w:tr w:rsidR="00AB110B" w14:paraId="511FD536" w14:textId="77777777" w:rsidTr="00AB110B">
        <w:tc>
          <w:tcPr>
            <w:tcW w:w="1608" w:type="dxa"/>
          </w:tcPr>
          <w:p w14:paraId="4C8ABED0" w14:textId="77777777" w:rsidR="00AB110B" w:rsidRDefault="00AB110B" w:rsidP="00AB110B"/>
        </w:tc>
        <w:tc>
          <w:tcPr>
            <w:tcW w:w="1108" w:type="dxa"/>
          </w:tcPr>
          <w:p w14:paraId="01C71466" w14:textId="128DC8B7" w:rsidR="00AB110B" w:rsidRDefault="00AB110B" w:rsidP="00AB110B">
            <w:r>
              <w:t>2</w:t>
            </w:r>
          </w:p>
        </w:tc>
        <w:tc>
          <w:tcPr>
            <w:tcW w:w="750" w:type="dxa"/>
          </w:tcPr>
          <w:p w14:paraId="4D663092" w14:textId="77777777" w:rsidR="00AB110B" w:rsidRDefault="00AB110B" w:rsidP="00AB110B"/>
        </w:tc>
        <w:tc>
          <w:tcPr>
            <w:tcW w:w="828" w:type="dxa"/>
          </w:tcPr>
          <w:p w14:paraId="64622EA0" w14:textId="77777777" w:rsidR="00AB110B" w:rsidRDefault="00AB110B" w:rsidP="00AB110B"/>
        </w:tc>
        <w:tc>
          <w:tcPr>
            <w:tcW w:w="763" w:type="dxa"/>
          </w:tcPr>
          <w:p w14:paraId="25A39BF3" w14:textId="77777777" w:rsidR="00AB110B" w:rsidRDefault="00AB110B" w:rsidP="00AB110B"/>
        </w:tc>
        <w:tc>
          <w:tcPr>
            <w:tcW w:w="667" w:type="dxa"/>
          </w:tcPr>
          <w:p w14:paraId="10A27B5E" w14:textId="77777777" w:rsidR="00AB110B" w:rsidRDefault="00AB110B" w:rsidP="00AB110B"/>
        </w:tc>
        <w:tc>
          <w:tcPr>
            <w:tcW w:w="763" w:type="dxa"/>
          </w:tcPr>
          <w:p w14:paraId="44638091" w14:textId="77777777" w:rsidR="00AB110B" w:rsidRDefault="00AB110B" w:rsidP="00AB110B"/>
        </w:tc>
        <w:tc>
          <w:tcPr>
            <w:tcW w:w="667" w:type="dxa"/>
          </w:tcPr>
          <w:p w14:paraId="38481617" w14:textId="77777777" w:rsidR="00AB110B" w:rsidRDefault="00AB110B" w:rsidP="00AB110B"/>
        </w:tc>
        <w:tc>
          <w:tcPr>
            <w:tcW w:w="732" w:type="dxa"/>
          </w:tcPr>
          <w:p w14:paraId="40843AE9" w14:textId="77777777" w:rsidR="00AB110B" w:rsidRDefault="00AB110B" w:rsidP="00AB110B"/>
        </w:tc>
        <w:tc>
          <w:tcPr>
            <w:tcW w:w="732" w:type="dxa"/>
          </w:tcPr>
          <w:p w14:paraId="2BD4CC38" w14:textId="77777777" w:rsidR="00AB110B" w:rsidRDefault="00AB110B" w:rsidP="00AB110B"/>
        </w:tc>
        <w:tc>
          <w:tcPr>
            <w:tcW w:w="732" w:type="dxa"/>
          </w:tcPr>
          <w:p w14:paraId="1DAB5670" w14:textId="77777777" w:rsidR="00AB110B" w:rsidRDefault="00AB110B" w:rsidP="00AB110B"/>
        </w:tc>
      </w:tr>
      <w:tr w:rsidR="00AB110B" w14:paraId="26C78FA4" w14:textId="77777777" w:rsidTr="00AB110B">
        <w:tc>
          <w:tcPr>
            <w:tcW w:w="1608" w:type="dxa"/>
          </w:tcPr>
          <w:p w14:paraId="4D43603E" w14:textId="77777777" w:rsidR="00AB110B" w:rsidRDefault="00AB110B" w:rsidP="00AB110B"/>
        </w:tc>
        <w:tc>
          <w:tcPr>
            <w:tcW w:w="1108" w:type="dxa"/>
          </w:tcPr>
          <w:p w14:paraId="2CD00C62" w14:textId="6459E028" w:rsidR="00AB110B" w:rsidRDefault="00AB110B" w:rsidP="00AB110B">
            <w:r>
              <w:t>3</w:t>
            </w:r>
          </w:p>
        </w:tc>
        <w:tc>
          <w:tcPr>
            <w:tcW w:w="750" w:type="dxa"/>
          </w:tcPr>
          <w:p w14:paraId="4477C79F" w14:textId="77777777" w:rsidR="00AB110B" w:rsidRDefault="00AB110B" w:rsidP="00AB110B"/>
        </w:tc>
        <w:tc>
          <w:tcPr>
            <w:tcW w:w="828" w:type="dxa"/>
          </w:tcPr>
          <w:p w14:paraId="4231E532" w14:textId="77777777" w:rsidR="00AB110B" w:rsidRDefault="00AB110B" w:rsidP="00AB110B"/>
        </w:tc>
        <w:tc>
          <w:tcPr>
            <w:tcW w:w="763" w:type="dxa"/>
          </w:tcPr>
          <w:p w14:paraId="0F327F1E" w14:textId="77777777" w:rsidR="00AB110B" w:rsidRDefault="00AB110B" w:rsidP="00AB110B"/>
        </w:tc>
        <w:tc>
          <w:tcPr>
            <w:tcW w:w="667" w:type="dxa"/>
          </w:tcPr>
          <w:p w14:paraId="1F434E1C" w14:textId="77777777" w:rsidR="00AB110B" w:rsidRDefault="00AB110B" w:rsidP="00AB110B"/>
        </w:tc>
        <w:tc>
          <w:tcPr>
            <w:tcW w:w="763" w:type="dxa"/>
          </w:tcPr>
          <w:p w14:paraId="74184217" w14:textId="77777777" w:rsidR="00AB110B" w:rsidRDefault="00AB110B" w:rsidP="00AB110B"/>
        </w:tc>
        <w:tc>
          <w:tcPr>
            <w:tcW w:w="667" w:type="dxa"/>
          </w:tcPr>
          <w:p w14:paraId="61AC55DA" w14:textId="77777777" w:rsidR="00AB110B" w:rsidRDefault="00AB110B" w:rsidP="00AB110B"/>
        </w:tc>
        <w:tc>
          <w:tcPr>
            <w:tcW w:w="732" w:type="dxa"/>
          </w:tcPr>
          <w:p w14:paraId="2B6682CF" w14:textId="77777777" w:rsidR="00AB110B" w:rsidRDefault="00AB110B" w:rsidP="00AB110B"/>
        </w:tc>
        <w:tc>
          <w:tcPr>
            <w:tcW w:w="732" w:type="dxa"/>
          </w:tcPr>
          <w:p w14:paraId="16B50748" w14:textId="77777777" w:rsidR="00AB110B" w:rsidRDefault="00AB110B" w:rsidP="00AB110B"/>
        </w:tc>
        <w:tc>
          <w:tcPr>
            <w:tcW w:w="732" w:type="dxa"/>
          </w:tcPr>
          <w:p w14:paraId="39E524F5" w14:textId="77777777" w:rsidR="00AB110B" w:rsidRDefault="00AB110B" w:rsidP="00AB110B"/>
        </w:tc>
      </w:tr>
      <w:tr w:rsidR="00AB110B" w14:paraId="7C04AA1C" w14:textId="77777777" w:rsidTr="00AB110B">
        <w:tc>
          <w:tcPr>
            <w:tcW w:w="1608" w:type="dxa"/>
          </w:tcPr>
          <w:p w14:paraId="6E03895B" w14:textId="0CD2B18F" w:rsidR="00AB110B" w:rsidRDefault="00AB110B" w:rsidP="00AB110B">
            <w:r>
              <w:t>Size: 10cm</w:t>
            </w:r>
          </w:p>
        </w:tc>
        <w:tc>
          <w:tcPr>
            <w:tcW w:w="1108" w:type="dxa"/>
          </w:tcPr>
          <w:p w14:paraId="18B94C77" w14:textId="54861123" w:rsidR="00AB110B" w:rsidRDefault="00AB110B" w:rsidP="00AB110B">
            <w:r>
              <w:t>1</w:t>
            </w:r>
          </w:p>
        </w:tc>
        <w:tc>
          <w:tcPr>
            <w:tcW w:w="750" w:type="dxa"/>
          </w:tcPr>
          <w:p w14:paraId="17B733FF" w14:textId="77777777" w:rsidR="00AB110B" w:rsidRDefault="00AB110B" w:rsidP="00AB110B"/>
        </w:tc>
        <w:tc>
          <w:tcPr>
            <w:tcW w:w="828" w:type="dxa"/>
          </w:tcPr>
          <w:p w14:paraId="6A526B0A" w14:textId="77777777" w:rsidR="00AB110B" w:rsidRDefault="00AB110B" w:rsidP="00AB110B"/>
        </w:tc>
        <w:tc>
          <w:tcPr>
            <w:tcW w:w="763" w:type="dxa"/>
          </w:tcPr>
          <w:p w14:paraId="76E161AE" w14:textId="77777777" w:rsidR="00AB110B" w:rsidRDefault="00AB110B" w:rsidP="00AB110B"/>
        </w:tc>
        <w:tc>
          <w:tcPr>
            <w:tcW w:w="667" w:type="dxa"/>
          </w:tcPr>
          <w:p w14:paraId="3F6D4480" w14:textId="77777777" w:rsidR="00AB110B" w:rsidRDefault="00AB110B" w:rsidP="00AB110B"/>
        </w:tc>
        <w:tc>
          <w:tcPr>
            <w:tcW w:w="763" w:type="dxa"/>
          </w:tcPr>
          <w:p w14:paraId="5DE9B8BE" w14:textId="77777777" w:rsidR="00AB110B" w:rsidRDefault="00AB110B" w:rsidP="00AB110B"/>
        </w:tc>
        <w:tc>
          <w:tcPr>
            <w:tcW w:w="667" w:type="dxa"/>
          </w:tcPr>
          <w:p w14:paraId="6A612D7C" w14:textId="77777777" w:rsidR="00AB110B" w:rsidRDefault="00AB110B" w:rsidP="00AB110B"/>
        </w:tc>
        <w:tc>
          <w:tcPr>
            <w:tcW w:w="732" w:type="dxa"/>
          </w:tcPr>
          <w:p w14:paraId="2D1ACD6F" w14:textId="77777777" w:rsidR="00AB110B" w:rsidRDefault="00AB110B" w:rsidP="00AB110B"/>
        </w:tc>
        <w:tc>
          <w:tcPr>
            <w:tcW w:w="732" w:type="dxa"/>
          </w:tcPr>
          <w:p w14:paraId="7847D790" w14:textId="77777777" w:rsidR="00AB110B" w:rsidRDefault="00AB110B" w:rsidP="00AB110B"/>
        </w:tc>
        <w:tc>
          <w:tcPr>
            <w:tcW w:w="732" w:type="dxa"/>
          </w:tcPr>
          <w:p w14:paraId="7725B103" w14:textId="77777777" w:rsidR="00AB110B" w:rsidRDefault="00AB110B" w:rsidP="00AB110B"/>
        </w:tc>
      </w:tr>
      <w:tr w:rsidR="00AB110B" w14:paraId="2A876E31" w14:textId="77777777" w:rsidTr="00AB110B">
        <w:tc>
          <w:tcPr>
            <w:tcW w:w="1608" w:type="dxa"/>
          </w:tcPr>
          <w:p w14:paraId="59FEF546" w14:textId="77777777" w:rsidR="00AB110B" w:rsidRDefault="00AB110B" w:rsidP="00AB110B"/>
        </w:tc>
        <w:tc>
          <w:tcPr>
            <w:tcW w:w="1108" w:type="dxa"/>
          </w:tcPr>
          <w:p w14:paraId="25145712" w14:textId="364C3D8A" w:rsidR="00AB110B" w:rsidRDefault="00AB110B" w:rsidP="00AB110B">
            <w:r>
              <w:t>2</w:t>
            </w:r>
          </w:p>
        </w:tc>
        <w:tc>
          <w:tcPr>
            <w:tcW w:w="750" w:type="dxa"/>
          </w:tcPr>
          <w:p w14:paraId="185D22CF" w14:textId="77777777" w:rsidR="00AB110B" w:rsidRDefault="00AB110B" w:rsidP="00AB110B"/>
        </w:tc>
        <w:tc>
          <w:tcPr>
            <w:tcW w:w="828" w:type="dxa"/>
          </w:tcPr>
          <w:p w14:paraId="480D2DCD" w14:textId="77777777" w:rsidR="00AB110B" w:rsidRDefault="00AB110B" w:rsidP="00AB110B"/>
        </w:tc>
        <w:tc>
          <w:tcPr>
            <w:tcW w:w="763" w:type="dxa"/>
          </w:tcPr>
          <w:p w14:paraId="3CA2D9B4" w14:textId="77777777" w:rsidR="00AB110B" w:rsidRDefault="00AB110B" w:rsidP="00AB110B"/>
        </w:tc>
        <w:tc>
          <w:tcPr>
            <w:tcW w:w="667" w:type="dxa"/>
          </w:tcPr>
          <w:p w14:paraId="4E86AC20" w14:textId="77777777" w:rsidR="00AB110B" w:rsidRDefault="00AB110B" w:rsidP="00AB110B"/>
        </w:tc>
        <w:tc>
          <w:tcPr>
            <w:tcW w:w="763" w:type="dxa"/>
          </w:tcPr>
          <w:p w14:paraId="1F862A62" w14:textId="77777777" w:rsidR="00AB110B" w:rsidRDefault="00AB110B" w:rsidP="00AB110B"/>
        </w:tc>
        <w:tc>
          <w:tcPr>
            <w:tcW w:w="667" w:type="dxa"/>
          </w:tcPr>
          <w:p w14:paraId="7914B482" w14:textId="77777777" w:rsidR="00AB110B" w:rsidRDefault="00AB110B" w:rsidP="00AB110B"/>
        </w:tc>
        <w:tc>
          <w:tcPr>
            <w:tcW w:w="732" w:type="dxa"/>
          </w:tcPr>
          <w:p w14:paraId="2A5DE74C" w14:textId="77777777" w:rsidR="00AB110B" w:rsidRDefault="00AB110B" w:rsidP="00AB110B"/>
        </w:tc>
        <w:tc>
          <w:tcPr>
            <w:tcW w:w="732" w:type="dxa"/>
          </w:tcPr>
          <w:p w14:paraId="6F7F230D" w14:textId="77777777" w:rsidR="00AB110B" w:rsidRDefault="00AB110B" w:rsidP="00AB110B"/>
        </w:tc>
        <w:tc>
          <w:tcPr>
            <w:tcW w:w="732" w:type="dxa"/>
          </w:tcPr>
          <w:p w14:paraId="7B709EC2" w14:textId="77777777" w:rsidR="00AB110B" w:rsidRDefault="00AB110B" w:rsidP="00AB110B"/>
        </w:tc>
      </w:tr>
      <w:tr w:rsidR="00AB110B" w14:paraId="16990A26" w14:textId="77777777" w:rsidTr="00AB110B">
        <w:tc>
          <w:tcPr>
            <w:tcW w:w="1608" w:type="dxa"/>
          </w:tcPr>
          <w:p w14:paraId="289B0F11" w14:textId="77777777" w:rsidR="00AB110B" w:rsidRDefault="00AB110B" w:rsidP="00AB110B"/>
        </w:tc>
        <w:tc>
          <w:tcPr>
            <w:tcW w:w="1108" w:type="dxa"/>
          </w:tcPr>
          <w:p w14:paraId="5F9DBAAB" w14:textId="25E19819" w:rsidR="00AB110B" w:rsidRDefault="00AB110B" w:rsidP="00AB110B">
            <w:r>
              <w:t>3</w:t>
            </w:r>
          </w:p>
        </w:tc>
        <w:tc>
          <w:tcPr>
            <w:tcW w:w="750" w:type="dxa"/>
          </w:tcPr>
          <w:p w14:paraId="410F1481" w14:textId="77777777" w:rsidR="00AB110B" w:rsidRDefault="00AB110B" w:rsidP="00AB110B"/>
        </w:tc>
        <w:tc>
          <w:tcPr>
            <w:tcW w:w="828" w:type="dxa"/>
          </w:tcPr>
          <w:p w14:paraId="7A925F4B" w14:textId="77777777" w:rsidR="00AB110B" w:rsidRDefault="00AB110B" w:rsidP="00AB110B"/>
        </w:tc>
        <w:tc>
          <w:tcPr>
            <w:tcW w:w="763" w:type="dxa"/>
          </w:tcPr>
          <w:p w14:paraId="5C5EB68E" w14:textId="77777777" w:rsidR="00AB110B" w:rsidRDefault="00AB110B" w:rsidP="00AB110B"/>
        </w:tc>
        <w:tc>
          <w:tcPr>
            <w:tcW w:w="667" w:type="dxa"/>
          </w:tcPr>
          <w:p w14:paraId="388E5E99" w14:textId="77777777" w:rsidR="00AB110B" w:rsidRDefault="00AB110B" w:rsidP="00AB110B"/>
        </w:tc>
        <w:tc>
          <w:tcPr>
            <w:tcW w:w="763" w:type="dxa"/>
          </w:tcPr>
          <w:p w14:paraId="48CFD478" w14:textId="77777777" w:rsidR="00AB110B" w:rsidRDefault="00AB110B" w:rsidP="00AB110B"/>
        </w:tc>
        <w:tc>
          <w:tcPr>
            <w:tcW w:w="667" w:type="dxa"/>
          </w:tcPr>
          <w:p w14:paraId="6816E4F8" w14:textId="77777777" w:rsidR="00AB110B" w:rsidRDefault="00AB110B" w:rsidP="00AB110B"/>
        </w:tc>
        <w:tc>
          <w:tcPr>
            <w:tcW w:w="732" w:type="dxa"/>
          </w:tcPr>
          <w:p w14:paraId="515AF514" w14:textId="77777777" w:rsidR="00AB110B" w:rsidRDefault="00AB110B" w:rsidP="00AB110B"/>
        </w:tc>
        <w:tc>
          <w:tcPr>
            <w:tcW w:w="732" w:type="dxa"/>
          </w:tcPr>
          <w:p w14:paraId="2978EB31" w14:textId="77777777" w:rsidR="00AB110B" w:rsidRDefault="00AB110B" w:rsidP="00AB110B"/>
        </w:tc>
        <w:tc>
          <w:tcPr>
            <w:tcW w:w="732" w:type="dxa"/>
          </w:tcPr>
          <w:p w14:paraId="1EE371FF" w14:textId="77777777" w:rsidR="00AB110B" w:rsidRDefault="00AB110B" w:rsidP="00AB110B"/>
        </w:tc>
      </w:tr>
      <w:tr w:rsidR="00AB110B" w14:paraId="6EEDDB13" w14:textId="77777777" w:rsidTr="00AB110B">
        <w:tc>
          <w:tcPr>
            <w:tcW w:w="1608" w:type="dxa"/>
          </w:tcPr>
          <w:p w14:paraId="3C839562" w14:textId="09F26E6E" w:rsidR="00AB110B" w:rsidRDefault="00AB110B" w:rsidP="00AB110B">
            <w:r>
              <w:t>Size: 25cm</w:t>
            </w:r>
          </w:p>
        </w:tc>
        <w:tc>
          <w:tcPr>
            <w:tcW w:w="1108" w:type="dxa"/>
          </w:tcPr>
          <w:p w14:paraId="1F06B0D0" w14:textId="7D1B6D47" w:rsidR="00AB110B" w:rsidRDefault="00AB110B" w:rsidP="00AB110B">
            <w:r>
              <w:t>1</w:t>
            </w:r>
          </w:p>
        </w:tc>
        <w:tc>
          <w:tcPr>
            <w:tcW w:w="750" w:type="dxa"/>
          </w:tcPr>
          <w:p w14:paraId="5EB9D7BA" w14:textId="77777777" w:rsidR="00AB110B" w:rsidRDefault="00AB110B" w:rsidP="00AB110B"/>
        </w:tc>
        <w:tc>
          <w:tcPr>
            <w:tcW w:w="828" w:type="dxa"/>
          </w:tcPr>
          <w:p w14:paraId="1A95F54E" w14:textId="77777777" w:rsidR="00AB110B" w:rsidRDefault="00AB110B" w:rsidP="00AB110B"/>
        </w:tc>
        <w:tc>
          <w:tcPr>
            <w:tcW w:w="763" w:type="dxa"/>
          </w:tcPr>
          <w:p w14:paraId="05F0790C" w14:textId="77777777" w:rsidR="00AB110B" w:rsidRDefault="00AB110B" w:rsidP="00AB110B"/>
        </w:tc>
        <w:tc>
          <w:tcPr>
            <w:tcW w:w="667" w:type="dxa"/>
          </w:tcPr>
          <w:p w14:paraId="75606E50" w14:textId="77777777" w:rsidR="00AB110B" w:rsidRDefault="00AB110B" w:rsidP="00AB110B"/>
        </w:tc>
        <w:tc>
          <w:tcPr>
            <w:tcW w:w="763" w:type="dxa"/>
          </w:tcPr>
          <w:p w14:paraId="0F74F2AB" w14:textId="77777777" w:rsidR="00AB110B" w:rsidRDefault="00AB110B" w:rsidP="00AB110B"/>
        </w:tc>
        <w:tc>
          <w:tcPr>
            <w:tcW w:w="667" w:type="dxa"/>
          </w:tcPr>
          <w:p w14:paraId="148E4A7D" w14:textId="77777777" w:rsidR="00AB110B" w:rsidRDefault="00AB110B" w:rsidP="00AB110B"/>
        </w:tc>
        <w:tc>
          <w:tcPr>
            <w:tcW w:w="732" w:type="dxa"/>
          </w:tcPr>
          <w:p w14:paraId="31CC5203" w14:textId="77777777" w:rsidR="00AB110B" w:rsidRDefault="00AB110B" w:rsidP="00AB110B"/>
        </w:tc>
        <w:tc>
          <w:tcPr>
            <w:tcW w:w="732" w:type="dxa"/>
          </w:tcPr>
          <w:p w14:paraId="06730433" w14:textId="77777777" w:rsidR="00AB110B" w:rsidRDefault="00AB110B" w:rsidP="00AB110B"/>
        </w:tc>
        <w:tc>
          <w:tcPr>
            <w:tcW w:w="732" w:type="dxa"/>
          </w:tcPr>
          <w:p w14:paraId="0574DA78" w14:textId="77777777" w:rsidR="00AB110B" w:rsidRDefault="00AB110B" w:rsidP="00AB110B"/>
        </w:tc>
      </w:tr>
      <w:tr w:rsidR="00AB110B" w14:paraId="79527C41" w14:textId="77777777" w:rsidTr="00AB110B">
        <w:tc>
          <w:tcPr>
            <w:tcW w:w="1608" w:type="dxa"/>
          </w:tcPr>
          <w:p w14:paraId="35FA4B8F" w14:textId="77777777" w:rsidR="00AB110B" w:rsidRDefault="00AB110B" w:rsidP="00AB110B"/>
        </w:tc>
        <w:tc>
          <w:tcPr>
            <w:tcW w:w="1108" w:type="dxa"/>
          </w:tcPr>
          <w:p w14:paraId="5E3176E7" w14:textId="203C465D" w:rsidR="00AB110B" w:rsidRDefault="00AB110B" w:rsidP="00AB110B">
            <w:r>
              <w:t>2</w:t>
            </w:r>
          </w:p>
        </w:tc>
        <w:tc>
          <w:tcPr>
            <w:tcW w:w="750" w:type="dxa"/>
          </w:tcPr>
          <w:p w14:paraId="2AAB6079" w14:textId="77777777" w:rsidR="00AB110B" w:rsidRDefault="00AB110B" w:rsidP="00AB110B"/>
        </w:tc>
        <w:tc>
          <w:tcPr>
            <w:tcW w:w="828" w:type="dxa"/>
          </w:tcPr>
          <w:p w14:paraId="0BA0D2A9" w14:textId="77777777" w:rsidR="00AB110B" w:rsidRDefault="00AB110B" w:rsidP="00AB110B"/>
        </w:tc>
        <w:tc>
          <w:tcPr>
            <w:tcW w:w="763" w:type="dxa"/>
          </w:tcPr>
          <w:p w14:paraId="33BE428F" w14:textId="77777777" w:rsidR="00AB110B" w:rsidRDefault="00AB110B" w:rsidP="00AB110B"/>
        </w:tc>
        <w:tc>
          <w:tcPr>
            <w:tcW w:w="667" w:type="dxa"/>
          </w:tcPr>
          <w:p w14:paraId="250C4563" w14:textId="77777777" w:rsidR="00AB110B" w:rsidRDefault="00AB110B" w:rsidP="00AB110B"/>
        </w:tc>
        <w:tc>
          <w:tcPr>
            <w:tcW w:w="763" w:type="dxa"/>
          </w:tcPr>
          <w:p w14:paraId="62CEADD8" w14:textId="77777777" w:rsidR="00AB110B" w:rsidRDefault="00AB110B" w:rsidP="00AB110B"/>
        </w:tc>
        <w:tc>
          <w:tcPr>
            <w:tcW w:w="667" w:type="dxa"/>
          </w:tcPr>
          <w:p w14:paraId="2DF0313B" w14:textId="77777777" w:rsidR="00AB110B" w:rsidRDefault="00AB110B" w:rsidP="00AB110B"/>
        </w:tc>
        <w:tc>
          <w:tcPr>
            <w:tcW w:w="732" w:type="dxa"/>
          </w:tcPr>
          <w:p w14:paraId="729D5E47" w14:textId="77777777" w:rsidR="00AB110B" w:rsidRDefault="00AB110B" w:rsidP="00AB110B"/>
        </w:tc>
        <w:tc>
          <w:tcPr>
            <w:tcW w:w="732" w:type="dxa"/>
          </w:tcPr>
          <w:p w14:paraId="1A36AC54" w14:textId="77777777" w:rsidR="00AB110B" w:rsidRDefault="00AB110B" w:rsidP="00AB110B"/>
        </w:tc>
        <w:tc>
          <w:tcPr>
            <w:tcW w:w="732" w:type="dxa"/>
          </w:tcPr>
          <w:p w14:paraId="3E7DC099" w14:textId="77777777" w:rsidR="00AB110B" w:rsidRDefault="00AB110B" w:rsidP="00AB110B"/>
        </w:tc>
      </w:tr>
      <w:tr w:rsidR="00AB110B" w14:paraId="52C58EB5" w14:textId="77777777" w:rsidTr="00AB110B">
        <w:tc>
          <w:tcPr>
            <w:tcW w:w="1608" w:type="dxa"/>
          </w:tcPr>
          <w:p w14:paraId="6C75BF2C" w14:textId="77777777" w:rsidR="00AB110B" w:rsidRDefault="00AB110B" w:rsidP="00AB110B"/>
        </w:tc>
        <w:tc>
          <w:tcPr>
            <w:tcW w:w="1108" w:type="dxa"/>
          </w:tcPr>
          <w:p w14:paraId="7C33FB09" w14:textId="43642425" w:rsidR="00AB110B" w:rsidRDefault="00AB110B" w:rsidP="00AB110B">
            <w:r>
              <w:t>3</w:t>
            </w:r>
          </w:p>
        </w:tc>
        <w:tc>
          <w:tcPr>
            <w:tcW w:w="750" w:type="dxa"/>
          </w:tcPr>
          <w:p w14:paraId="71327271" w14:textId="77777777" w:rsidR="00AB110B" w:rsidRDefault="00AB110B" w:rsidP="00AB110B"/>
        </w:tc>
        <w:tc>
          <w:tcPr>
            <w:tcW w:w="828" w:type="dxa"/>
          </w:tcPr>
          <w:p w14:paraId="375D41BA" w14:textId="77777777" w:rsidR="00AB110B" w:rsidRDefault="00AB110B" w:rsidP="00AB110B"/>
        </w:tc>
        <w:tc>
          <w:tcPr>
            <w:tcW w:w="763" w:type="dxa"/>
          </w:tcPr>
          <w:p w14:paraId="0FAF4CF9" w14:textId="77777777" w:rsidR="00AB110B" w:rsidRDefault="00AB110B" w:rsidP="00AB110B"/>
        </w:tc>
        <w:tc>
          <w:tcPr>
            <w:tcW w:w="667" w:type="dxa"/>
          </w:tcPr>
          <w:p w14:paraId="53289C1C" w14:textId="77777777" w:rsidR="00AB110B" w:rsidRDefault="00AB110B" w:rsidP="00AB110B"/>
        </w:tc>
        <w:tc>
          <w:tcPr>
            <w:tcW w:w="763" w:type="dxa"/>
          </w:tcPr>
          <w:p w14:paraId="57F9CC17" w14:textId="77777777" w:rsidR="00AB110B" w:rsidRDefault="00AB110B" w:rsidP="00AB110B"/>
        </w:tc>
        <w:tc>
          <w:tcPr>
            <w:tcW w:w="667" w:type="dxa"/>
          </w:tcPr>
          <w:p w14:paraId="25177A1B" w14:textId="77777777" w:rsidR="00AB110B" w:rsidRDefault="00AB110B" w:rsidP="00AB110B"/>
        </w:tc>
        <w:tc>
          <w:tcPr>
            <w:tcW w:w="732" w:type="dxa"/>
          </w:tcPr>
          <w:p w14:paraId="10B418EE" w14:textId="77777777" w:rsidR="00AB110B" w:rsidRDefault="00AB110B" w:rsidP="00AB110B"/>
        </w:tc>
        <w:tc>
          <w:tcPr>
            <w:tcW w:w="732" w:type="dxa"/>
          </w:tcPr>
          <w:p w14:paraId="682D21FF" w14:textId="77777777" w:rsidR="00AB110B" w:rsidRDefault="00AB110B" w:rsidP="00AB110B"/>
        </w:tc>
        <w:tc>
          <w:tcPr>
            <w:tcW w:w="732" w:type="dxa"/>
          </w:tcPr>
          <w:p w14:paraId="267E350A" w14:textId="77777777" w:rsidR="00AB110B" w:rsidRDefault="00AB110B" w:rsidP="00AB110B"/>
        </w:tc>
      </w:tr>
      <w:tr w:rsidR="00AB110B" w14:paraId="69FD86F8" w14:textId="77777777" w:rsidTr="00AB110B">
        <w:tc>
          <w:tcPr>
            <w:tcW w:w="1608" w:type="dxa"/>
          </w:tcPr>
          <w:p w14:paraId="09AC006F" w14:textId="58D960E4" w:rsidR="00AB110B" w:rsidRDefault="00AB110B" w:rsidP="00AB110B">
            <w:r>
              <w:t>Het: 2cm</w:t>
            </w:r>
          </w:p>
        </w:tc>
        <w:tc>
          <w:tcPr>
            <w:tcW w:w="1108" w:type="dxa"/>
          </w:tcPr>
          <w:p w14:paraId="2699629D" w14:textId="77777777" w:rsidR="00AB110B" w:rsidRDefault="00AB110B" w:rsidP="00AB110B">
            <w:r>
              <w:t>1</w:t>
            </w:r>
          </w:p>
        </w:tc>
        <w:tc>
          <w:tcPr>
            <w:tcW w:w="750" w:type="dxa"/>
          </w:tcPr>
          <w:p w14:paraId="6568F507" w14:textId="77777777" w:rsidR="00AB110B" w:rsidRDefault="00AB110B" w:rsidP="00AB110B"/>
        </w:tc>
        <w:tc>
          <w:tcPr>
            <w:tcW w:w="828" w:type="dxa"/>
          </w:tcPr>
          <w:p w14:paraId="068CFF23" w14:textId="77777777" w:rsidR="00AB110B" w:rsidRDefault="00AB110B" w:rsidP="00AB110B"/>
        </w:tc>
        <w:tc>
          <w:tcPr>
            <w:tcW w:w="763" w:type="dxa"/>
          </w:tcPr>
          <w:p w14:paraId="6A24A346" w14:textId="77777777" w:rsidR="00AB110B" w:rsidRDefault="00AB110B" w:rsidP="00AB110B"/>
        </w:tc>
        <w:tc>
          <w:tcPr>
            <w:tcW w:w="667" w:type="dxa"/>
          </w:tcPr>
          <w:p w14:paraId="1A98B229" w14:textId="77777777" w:rsidR="00AB110B" w:rsidRDefault="00AB110B" w:rsidP="00AB110B"/>
        </w:tc>
        <w:tc>
          <w:tcPr>
            <w:tcW w:w="763" w:type="dxa"/>
          </w:tcPr>
          <w:p w14:paraId="6EF7A0CA" w14:textId="77777777" w:rsidR="00AB110B" w:rsidRDefault="00AB110B" w:rsidP="00AB110B"/>
        </w:tc>
        <w:tc>
          <w:tcPr>
            <w:tcW w:w="667" w:type="dxa"/>
          </w:tcPr>
          <w:p w14:paraId="2CE053AE" w14:textId="77777777" w:rsidR="00AB110B" w:rsidRDefault="00AB110B" w:rsidP="00AB110B"/>
        </w:tc>
        <w:tc>
          <w:tcPr>
            <w:tcW w:w="732" w:type="dxa"/>
          </w:tcPr>
          <w:p w14:paraId="34F6FC13" w14:textId="77777777" w:rsidR="00AB110B" w:rsidRDefault="00AB110B" w:rsidP="00AB110B"/>
        </w:tc>
        <w:tc>
          <w:tcPr>
            <w:tcW w:w="732" w:type="dxa"/>
          </w:tcPr>
          <w:p w14:paraId="023131C8" w14:textId="77777777" w:rsidR="00AB110B" w:rsidRDefault="00AB110B" w:rsidP="00AB110B"/>
        </w:tc>
        <w:tc>
          <w:tcPr>
            <w:tcW w:w="732" w:type="dxa"/>
          </w:tcPr>
          <w:p w14:paraId="344F8712" w14:textId="77777777" w:rsidR="00AB110B" w:rsidRDefault="00AB110B" w:rsidP="00AB110B"/>
        </w:tc>
      </w:tr>
      <w:tr w:rsidR="00AB110B" w14:paraId="4ECEE190" w14:textId="77777777" w:rsidTr="00AB110B">
        <w:tc>
          <w:tcPr>
            <w:tcW w:w="1608" w:type="dxa"/>
          </w:tcPr>
          <w:p w14:paraId="3E2FC93C" w14:textId="77777777" w:rsidR="00AB110B" w:rsidRDefault="00AB110B" w:rsidP="00AB110B"/>
        </w:tc>
        <w:tc>
          <w:tcPr>
            <w:tcW w:w="1108" w:type="dxa"/>
          </w:tcPr>
          <w:p w14:paraId="4A47E747" w14:textId="77777777" w:rsidR="00AB110B" w:rsidRDefault="00AB110B" w:rsidP="00AB110B">
            <w:r>
              <w:t>2</w:t>
            </w:r>
          </w:p>
        </w:tc>
        <w:tc>
          <w:tcPr>
            <w:tcW w:w="750" w:type="dxa"/>
          </w:tcPr>
          <w:p w14:paraId="43805886" w14:textId="77777777" w:rsidR="00AB110B" w:rsidRDefault="00AB110B" w:rsidP="00AB110B"/>
        </w:tc>
        <w:tc>
          <w:tcPr>
            <w:tcW w:w="828" w:type="dxa"/>
          </w:tcPr>
          <w:p w14:paraId="2DD0DC54" w14:textId="77777777" w:rsidR="00AB110B" w:rsidRDefault="00AB110B" w:rsidP="00AB110B"/>
        </w:tc>
        <w:tc>
          <w:tcPr>
            <w:tcW w:w="763" w:type="dxa"/>
          </w:tcPr>
          <w:p w14:paraId="40A15F94" w14:textId="77777777" w:rsidR="00AB110B" w:rsidRDefault="00AB110B" w:rsidP="00AB110B"/>
        </w:tc>
        <w:tc>
          <w:tcPr>
            <w:tcW w:w="667" w:type="dxa"/>
          </w:tcPr>
          <w:p w14:paraId="09DC7B2C" w14:textId="77777777" w:rsidR="00AB110B" w:rsidRDefault="00AB110B" w:rsidP="00AB110B"/>
        </w:tc>
        <w:tc>
          <w:tcPr>
            <w:tcW w:w="763" w:type="dxa"/>
          </w:tcPr>
          <w:p w14:paraId="6A6E089F" w14:textId="77777777" w:rsidR="00AB110B" w:rsidRDefault="00AB110B" w:rsidP="00AB110B"/>
        </w:tc>
        <w:tc>
          <w:tcPr>
            <w:tcW w:w="667" w:type="dxa"/>
          </w:tcPr>
          <w:p w14:paraId="1A4D9A19" w14:textId="77777777" w:rsidR="00AB110B" w:rsidRDefault="00AB110B" w:rsidP="00AB110B"/>
        </w:tc>
        <w:tc>
          <w:tcPr>
            <w:tcW w:w="732" w:type="dxa"/>
          </w:tcPr>
          <w:p w14:paraId="2E1D7EDC" w14:textId="77777777" w:rsidR="00AB110B" w:rsidRDefault="00AB110B" w:rsidP="00AB110B"/>
        </w:tc>
        <w:tc>
          <w:tcPr>
            <w:tcW w:w="732" w:type="dxa"/>
          </w:tcPr>
          <w:p w14:paraId="3C98863A" w14:textId="77777777" w:rsidR="00AB110B" w:rsidRDefault="00AB110B" w:rsidP="00AB110B"/>
        </w:tc>
        <w:tc>
          <w:tcPr>
            <w:tcW w:w="732" w:type="dxa"/>
          </w:tcPr>
          <w:p w14:paraId="426243C6" w14:textId="77777777" w:rsidR="00AB110B" w:rsidRDefault="00AB110B" w:rsidP="00AB110B"/>
        </w:tc>
      </w:tr>
      <w:tr w:rsidR="00AB110B" w14:paraId="51ED86D3" w14:textId="77777777" w:rsidTr="00AB110B">
        <w:tc>
          <w:tcPr>
            <w:tcW w:w="1608" w:type="dxa"/>
          </w:tcPr>
          <w:p w14:paraId="71B03AF5" w14:textId="77777777" w:rsidR="00AB110B" w:rsidRDefault="00AB110B" w:rsidP="00AB110B"/>
        </w:tc>
        <w:tc>
          <w:tcPr>
            <w:tcW w:w="1108" w:type="dxa"/>
          </w:tcPr>
          <w:p w14:paraId="10D2CD8E" w14:textId="77777777" w:rsidR="00AB110B" w:rsidRDefault="00AB110B" w:rsidP="00AB110B">
            <w:r>
              <w:t>3</w:t>
            </w:r>
          </w:p>
        </w:tc>
        <w:tc>
          <w:tcPr>
            <w:tcW w:w="750" w:type="dxa"/>
          </w:tcPr>
          <w:p w14:paraId="02248081" w14:textId="77777777" w:rsidR="00AB110B" w:rsidRDefault="00AB110B" w:rsidP="00AB110B"/>
        </w:tc>
        <w:tc>
          <w:tcPr>
            <w:tcW w:w="828" w:type="dxa"/>
          </w:tcPr>
          <w:p w14:paraId="4D628604" w14:textId="77777777" w:rsidR="00AB110B" w:rsidRDefault="00AB110B" w:rsidP="00AB110B"/>
        </w:tc>
        <w:tc>
          <w:tcPr>
            <w:tcW w:w="763" w:type="dxa"/>
          </w:tcPr>
          <w:p w14:paraId="57BC274A" w14:textId="77777777" w:rsidR="00AB110B" w:rsidRDefault="00AB110B" w:rsidP="00AB110B"/>
        </w:tc>
        <w:tc>
          <w:tcPr>
            <w:tcW w:w="667" w:type="dxa"/>
          </w:tcPr>
          <w:p w14:paraId="683C1893" w14:textId="77777777" w:rsidR="00AB110B" w:rsidRDefault="00AB110B" w:rsidP="00AB110B"/>
        </w:tc>
        <w:tc>
          <w:tcPr>
            <w:tcW w:w="763" w:type="dxa"/>
          </w:tcPr>
          <w:p w14:paraId="64879F4F" w14:textId="77777777" w:rsidR="00AB110B" w:rsidRDefault="00AB110B" w:rsidP="00AB110B"/>
        </w:tc>
        <w:tc>
          <w:tcPr>
            <w:tcW w:w="667" w:type="dxa"/>
          </w:tcPr>
          <w:p w14:paraId="41F786B8" w14:textId="77777777" w:rsidR="00AB110B" w:rsidRDefault="00AB110B" w:rsidP="00AB110B"/>
        </w:tc>
        <w:tc>
          <w:tcPr>
            <w:tcW w:w="732" w:type="dxa"/>
          </w:tcPr>
          <w:p w14:paraId="4FF825B2" w14:textId="77777777" w:rsidR="00AB110B" w:rsidRDefault="00AB110B" w:rsidP="00AB110B"/>
        </w:tc>
        <w:tc>
          <w:tcPr>
            <w:tcW w:w="732" w:type="dxa"/>
          </w:tcPr>
          <w:p w14:paraId="7DCB0A3B" w14:textId="77777777" w:rsidR="00AB110B" w:rsidRDefault="00AB110B" w:rsidP="00AB110B"/>
        </w:tc>
        <w:tc>
          <w:tcPr>
            <w:tcW w:w="732" w:type="dxa"/>
          </w:tcPr>
          <w:p w14:paraId="71548133" w14:textId="77777777" w:rsidR="00AB110B" w:rsidRDefault="00AB110B" w:rsidP="00AB110B"/>
        </w:tc>
      </w:tr>
      <w:tr w:rsidR="00AB110B" w14:paraId="79CD46E2" w14:textId="77777777" w:rsidTr="00AB110B">
        <w:tc>
          <w:tcPr>
            <w:tcW w:w="1608" w:type="dxa"/>
          </w:tcPr>
          <w:p w14:paraId="01209210" w14:textId="3E0FFF26" w:rsidR="00AB110B" w:rsidRDefault="00AB110B" w:rsidP="00AB110B">
            <w:r>
              <w:t>Het: 5cm</w:t>
            </w:r>
          </w:p>
        </w:tc>
        <w:tc>
          <w:tcPr>
            <w:tcW w:w="1108" w:type="dxa"/>
          </w:tcPr>
          <w:p w14:paraId="59900FE1" w14:textId="729B6765" w:rsidR="00AB110B" w:rsidRDefault="00AB110B" w:rsidP="00AB110B">
            <w:r>
              <w:t>1</w:t>
            </w:r>
          </w:p>
        </w:tc>
        <w:tc>
          <w:tcPr>
            <w:tcW w:w="750" w:type="dxa"/>
          </w:tcPr>
          <w:p w14:paraId="06BE210E" w14:textId="77777777" w:rsidR="00AB110B" w:rsidRDefault="00AB110B" w:rsidP="00AB110B"/>
        </w:tc>
        <w:tc>
          <w:tcPr>
            <w:tcW w:w="828" w:type="dxa"/>
          </w:tcPr>
          <w:p w14:paraId="4706CDC2" w14:textId="77777777" w:rsidR="00AB110B" w:rsidRDefault="00AB110B" w:rsidP="00AB110B"/>
        </w:tc>
        <w:tc>
          <w:tcPr>
            <w:tcW w:w="763" w:type="dxa"/>
          </w:tcPr>
          <w:p w14:paraId="6B1063BD" w14:textId="77777777" w:rsidR="00AB110B" w:rsidRDefault="00AB110B" w:rsidP="00AB110B"/>
        </w:tc>
        <w:tc>
          <w:tcPr>
            <w:tcW w:w="667" w:type="dxa"/>
          </w:tcPr>
          <w:p w14:paraId="6ECF48D0" w14:textId="77777777" w:rsidR="00AB110B" w:rsidRDefault="00AB110B" w:rsidP="00AB110B"/>
        </w:tc>
        <w:tc>
          <w:tcPr>
            <w:tcW w:w="763" w:type="dxa"/>
          </w:tcPr>
          <w:p w14:paraId="212936D8" w14:textId="77777777" w:rsidR="00AB110B" w:rsidRDefault="00AB110B" w:rsidP="00AB110B"/>
        </w:tc>
        <w:tc>
          <w:tcPr>
            <w:tcW w:w="667" w:type="dxa"/>
          </w:tcPr>
          <w:p w14:paraId="4529C9DF" w14:textId="77777777" w:rsidR="00AB110B" w:rsidRDefault="00AB110B" w:rsidP="00AB110B"/>
        </w:tc>
        <w:tc>
          <w:tcPr>
            <w:tcW w:w="732" w:type="dxa"/>
          </w:tcPr>
          <w:p w14:paraId="6F323BD6" w14:textId="77777777" w:rsidR="00AB110B" w:rsidRDefault="00AB110B" w:rsidP="00AB110B"/>
        </w:tc>
        <w:tc>
          <w:tcPr>
            <w:tcW w:w="732" w:type="dxa"/>
          </w:tcPr>
          <w:p w14:paraId="752E7A0C" w14:textId="77777777" w:rsidR="00AB110B" w:rsidRDefault="00AB110B" w:rsidP="00AB110B"/>
        </w:tc>
        <w:tc>
          <w:tcPr>
            <w:tcW w:w="732" w:type="dxa"/>
          </w:tcPr>
          <w:p w14:paraId="130D2190" w14:textId="77777777" w:rsidR="00AB110B" w:rsidRDefault="00AB110B" w:rsidP="00AB110B"/>
        </w:tc>
      </w:tr>
      <w:tr w:rsidR="00AB110B" w14:paraId="50249103" w14:textId="77777777" w:rsidTr="00AB110B">
        <w:tc>
          <w:tcPr>
            <w:tcW w:w="1608" w:type="dxa"/>
          </w:tcPr>
          <w:p w14:paraId="5325476F" w14:textId="77777777" w:rsidR="00AB110B" w:rsidRDefault="00AB110B" w:rsidP="00AB110B"/>
        </w:tc>
        <w:tc>
          <w:tcPr>
            <w:tcW w:w="1108" w:type="dxa"/>
          </w:tcPr>
          <w:p w14:paraId="58324690" w14:textId="4EDA93F6" w:rsidR="00AB110B" w:rsidRDefault="00AB110B" w:rsidP="00AB110B">
            <w:r>
              <w:t>2</w:t>
            </w:r>
          </w:p>
        </w:tc>
        <w:tc>
          <w:tcPr>
            <w:tcW w:w="750" w:type="dxa"/>
          </w:tcPr>
          <w:p w14:paraId="1BC9E8F7" w14:textId="77777777" w:rsidR="00AB110B" w:rsidRDefault="00AB110B" w:rsidP="00AB110B"/>
        </w:tc>
        <w:tc>
          <w:tcPr>
            <w:tcW w:w="828" w:type="dxa"/>
          </w:tcPr>
          <w:p w14:paraId="2BFB1FBA" w14:textId="77777777" w:rsidR="00AB110B" w:rsidRDefault="00AB110B" w:rsidP="00AB110B"/>
        </w:tc>
        <w:tc>
          <w:tcPr>
            <w:tcW w:w="763" w:type="dxa"/>
          </w:tcPr>
          <w:p w14:paraId="5BFCEDCC" w14:textId="77777777" w:rsidR="00AB110B" w:rsidRDefault="00AB110B" w:rsidP="00AB110B"/>
        </w:tc>
        <w:tc>
          <w:tcPr>
            <w:tcW w:w="667" w:type="dxa"/>
          </w:tcPr>
          <w:p w14:paraId="113B930A" w14:textId="77777777" w:rsidR="00AB110B" w:rsidRDefault="00AB110B" w:rsidP="00AB110B"/>
        </w:tc>
        <w:tc>
          <w:tcPr>
            <w:tcW w:w="763" w:type="dxa"/>
          </w:tcPr>
          <w:p w14:paraId="358497A3" w14:textId="77777777" w:rsidR="00AB110B" w:rsidRDefault="00AB110B" w:rsidP="00AB110B"/>
        </w:tc>
        <w:tc>
          <w:tcPr>
            <w:tcW w:w="667" w:type="dxa"/>
          </w:tcPr>
          <w:p w14:paraId="3ABA1A1D" w14:textId="77777777" w:rsidR="00AB110B" w:rsidRDefault="00AB110B" w:rsidP="00AB110B"/>
        </w:tc>
        <w:tc>
          <w:tcPr>
            <w:tcW w:w="732" w:type="dxa"/>
          </w:tcPr>
          <w:p w14:paraId="10889278" w14:textId="77777777" w:rsidR="00AB110B" w:rsidRDefault="00AB110B" w:rsidP="00AB110B"/>
        </w:tc>
        <w:tc>
          <w:tcPr>
            <w:tcW w:w="732" w:type="dxa"/>
          </w:tcPr>
          <w:p w14:paraId="6267C774" w14:textId="77777777" w:rsidR="00AB110B" w:rsidRDefault="00AB110B" w:rsidP="00AB110B"/>
        </w:tc>
        <w:tc>
          <w:tcPr>
            <w:tcW w:w="732" w:type="dxa"/>
          </w:tcPr>
          <w:p w14:paraId="425BA061" w14:textId="77777777" w:rsidR="00AB110B" w:rsidRDefault="00AB110B" w:rsidP="00AB110B"/>
        </w:tc>
      </w:tr>
      <w:tr w:rsidR="00AB110B" w14:paraId="74935EFC" w14:textId="77777777" w:rsidTr="00AB110B">
        <w:tc>
          <w:tcPr>
            <w:tcW w:w="1608" w:type="dxa"/>
          </w:tcPr>
          <w:p w14:paraId="25DC0FE3" w14:textId="77777777" w:rsidR="00AB110B" w:rsidRDefault="00AB110B" w:rsidP="00AB110B"/>
        </w:tc>
        <w:tc>
          <w:tcPr>
            <w:tcW w:w="1108" w:type="dxa"/>
          </w:tcPr>
          <w:p w14:paraId="065A2B3F" w14:textId="326B3164" w:rsidR="00AB110B" w:rsidRDefault="00AB110B" w:rsidP="00AB110B">
            <w:r>
              <w:t>3</w:t>
            </w:r>
          </w:p>
        </w:tc>
        <w:tc>
          <w:tcPr>
            <w:tcW w:w="750" w:type="dxa"/>
          </w:tcPr>
          <w:p w14:paraId="4C39B0B4" w14:textId="77777777" w:rsidR="00AB110B" w:rsidRDefault="00AB110B" w:rsidP="00AB110B"/>
        </w:tc>
        <w:tc>
          <w:tcPr>
            <w:tcW w:w="828" w:type="dxa"/>
          </w:tcPr>
          <w:p w14:paraId="5C3CD8A8" w14:textId="77777777" w:rsidR="00AB110B" w:rsidRDefault="00AB110B" w:rsidP="00AB110B"/>
        </w:tc>
        <w:tc>
          <w:tcPr>
            <w:tcW w:w="763" w:type="dxa"/>
          </w:tcPr>
          <w:p w14:paraId="25509B1F" w14:textId="77777777" w:rsidR="00AB110B" w:rsidRDefault="00AB110B" w:rsidP="00AB110B"/>
        </w:tc>
        <w:tc>
          <w:tcPr>
            <w:tcW w:w="667" w:type="dxa"/>
          </w:tcPr>
          <w:p w14:paraId="205BB1EE" w14:textId="77777777" w:rsidR="00AB110B" w:rsidRDefault="00AB110B" w:rsidP="00AB110B"/>
        </w:tc>
        <w:tc>
          <w:tcPr>
            <w:tcW w:w="763" w:type="dxa"/>
          </w:tcPr>
          <w:p w14:paraId="78C5BDBE" w14:textId="77777777" w:rsidR="00AB110B" w:rsidRDefault="00AB110B" w:rsidP="00AB110B"/>
        </w:tc>
        <w:tc>
          <w:tcPr>
            <w:tcW w:w="667" w:type="dxa"/>
          </w:tcPr>
          <w:p w14:paraId="550D0A66" w14:textId="77777777" w:rsidR="00AB110B" w:rsidRDefault="00AB110B" w:rsidP="00AB110B"/>
        </w:tc>
        <w:tc>
          <w:tcPr>
            <w:tcW w:w="732" w:type="dxa"/>
          </w:tcPr>
          <w:p w14:paraId="7054C5F1" w14:textId="77777777" w:rsidR="00AB110B" w:rsidRDefault="00AB110B" w:rsidP="00AB110B"/>
        </w:tc>
        <w:tc>
          <w:tcPr>
            <w:tcW w:w="732" w:type="dxa"/>
          </w:tcPr>
          <w:p w14:paraId="7F3A950D" w14:textId="77777777" w:rsidR="00AB110B" w:rsidRDefault="00AB110B" w:rsidP="00AB110B"/>
        </w:tc>
        <w:tc>
          <w:tcPr>
            <w:tcW w:w="732" w:type="dxa"/>
          </w:tcPr>
          <w:p w14:paraId="05750026" w14:textId="77777777" w:rsidR="00AB110B" w:rsidRDefault="00AB110B" w:rsidP="00AB110B"/>
        </w:tc>
      </w:tr>
      <w:tr w:rsidR="00AB110B" w14:paraId="1ED82ED0" w14:textId="77777777" w:rsidTr="00AB110B">
        <w:tc>
          <w:tcPr>
            <w:tcW w:w="1608" w:type="dxa"/>
          </w:tcPr>
          <w:p w14:paraId="2F15CF3B" w14:textId="7C566B4A" w:rsidR="00AB110B" w:rsidRDefault="00AB110B" w:rsidP="00AB110B">
            <w:r>
              <w:t>Het: 10cm</w:t>
            </w:r>
          </w:p>
        </w:tc>
        <w:tc>
          <w:tcPr>
            <w:tcW w:w="1108" w:type="dxa"/>
          </w:tcPr>
          <w:p w14:paraId="72BBCF11" w14:textId="231D32F7" w:rsidR="00AB110B" w:rsidRDefault="00AB110B" w:rsidP="00AB110B">
            <w:r>
              <w:t>1</w:t>
            </w:r>
          </w:p>
        </w:tc>
        <w:tc>
          <w:tcPr>
            <w:tcW w:w="750" w:type="dxa"/>
          </w:tcPr>
          <w:p w14:paraId="2A03A7B4" w14:textId="77777777" w:rsidR="00AB110B" w:rsidRDefault="00AB110B" w:rsidP="00AB110B"/>
        </w:tc>
        <w:tc>
          <w:tcPr>
            <w:tcW w:w="828" w:type="dxa"/>
          </w:tcPr>
          <w:p w14:paraId="694566DA" w14:textId="77777777" w:rsidR="00AB110B" w:rsidRDefault="00AB110B" w:rsidP="00AB110B"/>
        </w:tc>
        <w:tc>
          <w:tcPr>
            <w:tcW w:w="763" w:type="dxa"/>
          </w:tcPr>
          <w:p w14:paraId="26879775" w14:textId="77777777" w:rsidR="00AB110B" w:rsidRDefault="00AB110B" w:rsidP="00AB110B"/>
        </w:tc>
        <w:tc>
          <w:tcPr>
            <w:tcW w:w="667" w:type="dxa"/>
          </w:tcPr>
          <w:p w14:paraId="3ACA2A50" w14:textId="77777777" w:rsidR="00AB110B" w:rsidRDefault="00AB110B" w:rsidP="00AB110B"/>
        </w:tc>
        <w:tc>
          <w:tcPr>
            <w:tcW w:w="763" w:type="dxa"/>
          </w:tcPr>
          <w:p w14:paraId="78C60B7C" w14:textId="77777777" w:rsidR="00AB110B" w:rsidRDefault="00AB110B" w:rsidP="00AB110B"/>
        </w:tc>
        <w:tc>
          <w:tcPr>
            <w:tcW w:w="667" w:type="dxa"/>
          </w:tcPr>
          <w:p w14:paraId="60B39EBD" w14:textId="77777777" w:rsidR="00AB110B" w:rsidRDefault="00AB110B" w:rsidP="00AB110B"/>
        </w:tc>
        <w:tc>
          <w:tcPr>
            <w:tcW w:w="732" w:type="dxa"/>
          </w:tcPr>
          <w:p w14:paraId="65DD9AE4" w14:textId="77777777" w:rsidR="00AB110B" w:rsidRDefault="00AB110B" w:rsidP="00AB110B"/>
        </w:tc>
        <w:tc>
          <w:tcPr>
            <w:tcW w:w="732" w:type="dxa"/>
          </w:tcPr>
          <w:p w14:paraId="018BFBB1" w14:textId="77777777" w:rsidR="00AB110B" w:rsidRDefault="00AB110B" w:rsidP="00AB110B"/>
        </w:tc>
        <w:tc>
          <w:tcPr>
            <w:tcW w:w="732" w:type="dxa"/>
          </w:tcPr>
          <w:p w14:paraId="72436720" w14:textId="77777777" w:rsidR="00AB110B" w:rsidRDefault="00AB110B" w:rsidP="00AB110B"/>
        </w:tc>
      </w:tr>
      <w:tr w:rsidR="00AB110B" w14:paraId="1B741F9B" w14:textId="77777777" w:rsidTr="00AB110B">
        <w:tc>
          <w:tcPr>
            <w:tcW w:w="1608" w:type="dxa"/>
          </w:tcPr>
          <w:p w14:paraId="6688AE10" w14:textId="77777777" w:rsidR="00AB110B" w:rsidRDefault="00AB110B" w:rsidP="00AB110B"/>
        </w:tc>
        <w:tc>
          <w:tcPr>
            <w:tcW w:w="1108" w:type="dxa"/>
          </w:tcPr>
          <w:p w14:paraId="248A871D" w14:textId="3238EF12" w:rsidR="00AB110B" w:rsidRDefault="00AB110B" w:rsidP="00AB110B">
            <w:r>
              <w:t>2</w:t>
            </w:r>
          </w:p>
        </w:tc>
        <w:tc>
          <w:tcPr>
            <w:tcW w:w="750" w:type="dxa"/>
          </w:tcPr>
          <w:p w14:paraId="716E1B34" w14:textId="77777777" w:rsidR="00AB110B" w:rsidRDefault="00AB110B" w:rsidP="00AB110B"/>
        </w:tc>
        <w:tc>
          <w:tcPr>
            <w:tcW w:w="828" w:type="dxa"/>
          </w:tcPr>
          <w:p w14:paraId="28169885" w14:textId="77777777" w:rsidR="00AB110B" w:rsidRDefault="00AB110B" w:rsidP="00AB110B"/>
        </w:tc>
        <w:tc>
          <w:tcPr>
            <w:tcW w:w="763" w:type="dxa"/>
          </w:tcPr>
          <w:p w14:paraId="05E5FF43" w14:textId="77777777" w:rsidR="00AB110B" w:rsidRDefault="00AB110B" w:rsidP="00AB110B"/>
        </w:tc>
        <w:tc>
          <w:tcPr>
            <w:tcW w:w="667" w:type="dxa"/>
          </w:tcPr>
          <w:p w14:paraId="637E51C1" w14:textId="77777777" w:rsidR="00AB110B" w:rsidRDefault="00AB110B" w:rsidP="00AB110B"/>
        </w:tc>
        <w:tc>
          <w:tcPr>
            <w:tcW w:w="763" w:type="dxa"/>
          </w:tcPr>
          <w:p w14:paraId="00133D99" w14:textId="77777777" w:rsidR="00AB110B" w:rsidRDefault="00AB110B" w:rsidP="00AB110B"/>
        </w:tc>
        <w:tc>
          <w:tcPr>
            <w:tcW w:w="667" w:type="dxa"/>
          </w:tcPr>
          <w:p w14:paraId="7D2EB9F2" w14:textId="77777777" w:rsidR="00AB110B" w:rsidRDefault="00AB110B" w:rsidP="00AB110B"/>
        </w:tc>
        <w:tc>
          <w:tcPr>
            <w:tcW w:w="732" w:type="dxa"/>
          </w:tcPr>
          <w:p w14:paraId="04A06EEE" w14:textId="77777777" w:rsidR="00AB110B" w:rsidRDefault="00AB110B" w:rsidP="00AB110B"/>
        </w:tc>
        <w:tc>
          <w:tcPr>
            <w:tcW w:w="732" w:type="dxa"/>
          </w:tcPr>
          <w:p w14:paraId="19CC64E0" w14:textId="77777777" w:rsidR="00AB110B" w:rsidRDefault="00AB110B" w:rsidP="00AB110B"/>
        </w:tc>
        <w:tc>
          <w:tcPr>
            <w:tcW w:w="732" w:type="dxa"/>
          </w:tcPr>
          <w:p w14:paraId="514692A2" w14:textId="77777777" w:rsidR="00AB110B" w:rsidRDefault="00AB110B" w:rsidP="00AB110B"/>
        </w:tc>
      </w:tr>
      <w:tr w:rsidR="00AB110B" w14:paraId="34AE6ADB" w14:textId="77777777" w:rsidTr="00AB110B">
        <w:tc>
          <w:tcPr>
            <w:tcW w:w="1608" w:type="dxa"/>
          </w:tcPr>
          <w:p w14:paraId="50ED2D1D" w14:textId="77777777" w:rsidR="00AB110B" w:rsidRDefault="00AB110B" w:rsidP="00AB110B"/>
        </w:tc>
        <w:tc>
          <w:tcPr>
            <w:tcW w:w="1108" w:type="dxa"/>
          </w:tcPr>
          <w:p w14:paraId="35E88707" w14:textId="4D384800" w:rsidR="00AB110B" w:rsidRDefault="00AB110B" w:rsidP="00AB110B">
            <w:r>
              <w:t>3</w:t>
            </w:r>
          </w:p>
        </w:tc>
        <w:tc>
          <w:tcPr>
            <w:tcW w:w="750" w:type="dxa"/>
          </w:tcPr>
          <w:p w14:paraId="3490FB0C" w14:textId="77777777" w:rsidR="00AB110B" w:rsidRDefault="00AB110B" w:rsidP="00AB110B"/>
        </w:tc>
        <w:tc>
          <w:tcPr>
            <w:tcW w:w="828" w:type="dxa"/>
          </w:tcPr>
          <w:p w14:paraId="38FBDD97" w14:textId="77777777" w:rsidR="00AB110B" w:rsidRDefault="00AB110B" w:rsidP="00AB110B"/>
        </w:tc>
        <w:tc>
          <w:tcPr>
            <w:tcW w:w="763" w:type="dxa"/>
          </w:tcPr>
          <w:p w14:paraId="3170C8B7" w14:textId="77777777" w:rsidR="00AB110B" w:rsidRDefault="00AB110B" w:rsidP="00AB110B"/>
        </w:tc>
        <w:tc>
          <w:tcPr>
            <w:tcW w:w="667" w:type="dxa"/>
          </w:tcPr>
          <w:p w14:paraId="4ED0ECAC" w14:textId="77777777" w:rsidR="00AB110B" w:rsidRDefault="00AB110B" w:rsidP="00AB110B"/>
        </w:tc>
        <w:tc>
          <w:tcPr>
            <w:tcW w:w="763" w:type="dxa"/>
          </w:tcPr>
          <w:p w14:paraId="4014544E" w14:textId="77777777" w:rsidR="00AB110B" w:rsidRDefault="00AB110B" w:rsidP="00AB110B"/>
        </w:tc>
        <w:tc>
          <w:tcPr>
            <w:tcW w:w="667" w:type="dxa"/>
          </w:tcPr>
          <w:p w14:paraId="66F31BA9" w14:textId="77777777" w:rsidR="00AB110B" w:rsidRDefault="00AB110B" w:rsidP="00AB110B"/>
        </w:tc>
        <w:tc>
          <w:tcPr>
            <w:tcW w:w="732" w:type="dxa"/>
          </w:tcPr>
          <w:p w14:paraId="17790EBE" w14:textId="77777777" w:rsidR="00AB110B" w:rsidRDefault="00AB110B" w:rsidP="00AB110B"/>
        </w:tc>
        <w:tc>
          <w:tcPr>
            <w:tcW w:w="732" w:type="dxa"/>
          </w:tcPr>
          <w:p w14:paraId="1A375B87" w14:textId="77777777" w:rsidR="00AB110B" w:rsidRDefault="00AB110B" w:rsidP="00AB110B"/>
        </w:tc>
        <w:tc>
          <w:tcPr>
            <w:tcW w:w="732" w:type="dxa"/>
          </w:tcPr>
          <w:p w14:paraId="58BF0EFA" w14:textId="77777777" w:rsidR="00AB110B" w:rsidRDefault="00AB110B" w:rsidP="00AB110B"/>
        </w:tc>
      </w:tr>
    </w:tbl>
    <w:p w14:paraId="204FDBA8" w14:textId="77777777" w:rsidR="00AB110B" w:rsidRDefault="00AB110B" w:rsidP="00CC5896"/>
    <w:p w14:paraId="47EB3D8D" w14:textId="77777777" w:rsidR="00AB110B" w:rsidRDefault="00AB110B">
      <w:r>
        <w:br w:type="page"/>
      </w:r>
    </w:p>
    <w:p w14:paraId="52DA597D" w14:textId="1A5EF50A" w:rsidR="00AB110B" w:rsidRDefault="00AB110B" w:rsidP="00CC5896">
      <w:r>
        <w:lastRenderedPageBreak/>
        <w:t>Data entry:</w:t>
      </w:r>
    </w:p>
    <w:tbl>
      <w:tblPr>
        <w:tblStyle w:val="TableGrid"/>
        <w:tblpPr w:leftFromText="180" w:rightFromText="180" w:vertAnchor="text" w:horzAnchor="margin" w:tblpY="118"/>
        <w:tblW w:w="0" w:type="auto"/>
        <w:tblLook w:val="04A0" w:firstRow="1" w:lastRow="0" w:firstColumn="1" w:lastColumn="0" w:noHBand="0" w:noVBand="1"/>
      </w:tblPr>
      <w:tblGrid>
        <w:gridCol w:w="1608"/>
        <w:gridCol w:w="1108"/>
        <w:gridCol w:w="750"/>
        <w:gridCol w:w="828"/>
        <w:gridCol w:w="763"/>
        <w:gridCol w:w="667"/>
        <w:gridCol w:w="763"/>
        <w:gridCol w:w="667"/>
        <w:gridCol w:w="732"/>
        <w:gridCol w:w="732"/>
        <w:gridCol w:w="732"/>
      </w:tblGrid>
      <w:tr w:rsidR="00AB110B" w14:paraId="2374D2E4" w14:textId="77777777" w:rsidTr="00A729F7">
        <w:tc>
          <w:tcPr>
            <w:tcW w:w="1608" w:type="dxa"/>
          </w:tcPr>
          <w:p w14:paraId="3EECBE11" w14:textId="77777777" w:rsidR="00AB110B" w:rsidRDefault="00AB110B" w:rsidP="00A729F7">
            <w:r>
              <w:t>Experiment</w:t>
            </w:r>
          </w:p>
        </w:tc>
        <w:tc>
          <w:tcPr>
            <w:tcW w:w="1108" w:type="dxa"/>
          </w:tcPr>
          <w:p w14:paraId="1B44699F" w14:textId="77777777" w:rsidR="00AB110B" w:rsidRDefault="00AB110B" w:rsidP="00A729F7">
            <w:r>
              <w:t>Replicate</w:t>
            </w:r>
          </w:p>
        </w:tc>
        <w:tc>
          <w:tcPr>
            <w:tcW w:w="750" w:type="dxa"/>
          </w:tcPr>
          <w:p w14:paraId="2A94AB44" w14:textId="77777777" w:rsidR="00AB110B" w:rsidRDefault="00AB110B" w:rsidP="00A729F7">
            <w:r>
              <w:t>Temp</w:t>
            </w:r>
          </w:p>
        </w:tc>
        <w:tc>
          <w:tcPr>
            <w:tcW w:w="828" w:type="dxa"/>
          </w:tcPr>
          <w:p w14:paraId="247B1384" w14:textId="77777777" w:rsidR="00AB110B" w:rsidRDefault="00AB110B" w:rsidP="00A729F7">
            <w:r>
              <w:t>0.25</w:t>
            </w:r>
          </w:p>
        </w:tc>
        <w:tc>
          <w:tcPr>
            <w:tcW w:w="763" w:type="dxa"/>
          </w:tcPr>
          <w:p w14:paraId="20A87131" w14:textId="77777777" w:rsidR="00AB110B" w:rsidRDefault="00AB110B" w:rsidP="00A729F7">
            <w:r>
              <w:t>0.5</w:t>
            </w:r>
          </w:p>
        </w:tc>
        <w:tc>
          <w:tcPr>
            <w:tcW w:w="667" w:type="dxa"/>
          </w:tcPr>
          <w:p w14:paraId="790B2E27" w14:textId="77777777" w:rsidR="00AB110B" w:rsidRDefault="00AB110B" w:rsidP="00A729F7">
            <w:r>
              <w:t>1</w:t>
            </w:r>
          </w:p>
        </w:tc>
        <w:tc>
          <w:tcPr>
            <w:tcW w:w="763" w:type="dxa"/>
          </w:tcPr>
          <w:p w14:paraId="3CF687B4" w14:textId="77777777" w:rsidR="00AB110B" w:rsidRDefault="00AB110B" w:rsidP="00A729F7">
            <w:r>
              <w:t>2.5</w:t>
            </w:r>
          </w:p>
        </w:tc>
        <w:tc>
          <w:tcPr>
            <w:tcW w:w="667" w:type="dxa"/>
          </w:tcPr>
          <w:p w14:paraId="58C0CFD8" w14:textId="77777777" w:rsidR="00AB110B" w:rsidRDefault="00AB110B" w:rsidP="00A729F7">
            <w:r>
              <w:t>5</w:t>
            </w:r>
          </w:p>
        </w:tc>
        <w:tc>
          <w:tcPr>
            <w:tcW w:w="732" w:type="dxa"/>
          </w:tcPr>
          <w:p w14:paraId="77F267EF" w14:textId="77777777" w:rsidR="00AB110B" w:rsidRDefault="00AB110B" w:rsidP="00A729F7">
            <w:r>
              <w:t>10</w:t>
            </w:r>
          </w:p>
        </w:tc>
        <w:tc>
          <w:tcPr>
            <w:tcW w:w="732" w:type="dxa"/>
          </w:tcPr>
          <w:p w14:paraId="298A2D31" w14:textId="77777777" w:rsidR="00AB110B" w:rsidRDefault="00AB110B" w:rsidP="00A729F7">
            <w:r>
              <w:t>25</w:t>
            </w:r>
          </w:p>
        </w:tc>
        <w:tc>
          <w:tcPr>
            <w:tcW w:w="732" w:type="dxa"/>
          </w:tcPr>
          <w:p w14:paraId="34F483E6" w14:textId="77777777" w:rsidR="00AB110B" w:rsidRDefault="00AB110B" w:rsidP="00A729F7">
            <w:r>
              <w:t>50</w:t>
            </w:r>
          </w:p>
        </w:tc>
      </w:tr>
      <w:tr w:rsidR="00AB110B" w14:paraId="0B27D10B" w14:textId="77777777" w:rsidTr="00A729F7">
        <w:tc>
          <w:tcPr>
            <w:tcW w:w="1608" w:type="dxa"/>
          </w:tcPr>
          <w:p w14:paraId="53CB417B" w14:textId="77777777" w:rsidR="00AB110B" w:rsidRDefault="00AB110B" w:rsidP="00A729F7">
            <w:r>
              <w:t>Distance</w:t>
            </w:r>
          </w:p>
        </w:tc>
        <w:tc>
          <w:tcPr>
            <w:tcW w:w="1108" w:type="dxa"/>
          </w:tcPr>
          <w:p w14:paraId="379BDE8E" w14:textId="77777777" w:rsidR="00AB110B" w:rsidRDefault="00AB110B" w:rsidP="00A729F7">
            <w:r>
              <w:t>1</w:t>
            </w:r>
          </w:p>
        </w:tc>
        <w:tc>
          <w:tcPr>
            <w:tcW w:w="750" w:type="dxa"/>
          </w:tcPr>
          <w:p w14:paraId="71B5C360" w14:textId="77777777" w:rsidR="00AB110B" w:rsidRDefault="00AB110B" w:rsidP="00A729F7"/>
        </w:tc>
        <w:tc>
          <w:tcPr>
            <w:tcW w:w="828" w:type="dxa"/>
          </w:tcPr>
          <w:p w14:paraId="65153940" w14:textId="77777777" w:rsidR="00AB110B" w:rsidRDefault="00AB110B" w:rsidP="00A729F7"/>
        </w:tc>
        <w:tc>
          <w:tcPr>
            <w:tcW w:w="763" w:type="dxa"/>
          </w:tcPr>
          <w:p w14:paraId="7A42445B" w14:textId="77777777" w:rsidR="00AB110B" w:rsidRDefault="00AB110B" w:rsidP="00A729F7"/>
        </w:tc>
        <w:tc>
          <w:tcPr>
            <w:tcW w:w="667" w:type="dxa"/>
          </w:tcPr>
          <w:p w14:paraId="5B455DC7" w14:textId="77777777" w:rsidR="00AB110B" w:rsidRDefault="00AB110B" w:rsidP="00A729F7"/>
        </w:tc>
        <w:tc>
          <w:tcPr>
            <w:tcW w:w="763" w:type="dxa"/>
          </w:tcPr>
          <w:p w14:paraId="0F2B8BEA" w14:textId="77777777" w:rsidR="00AB110B" w:rsidRDefault="00AB110B" w:rsidP="00A729F7"/>
        </w:tc>
        <w:tc>
          <w:tcPr>
            <w:tcW w:w="667" w:type="dxa"/>
          </w:tcPr>
          <w:p w14:paraId="14A343B6" w14:textId="77777777" w:rsidR="00AB110B" w:rsidRDefault="00AB110B" w:rsidP="00A729F7"/>
        </w:tc>
        <w:tc>
          <w:tcPr>
            <w:tcW w:w="732" w:type="dxa"/>
          </w:tcPr>
          <w:p w14:paraId="56695D54" w14:textId="77777777" w:rsidR="00AB110B" w:rsidRDefault="00AB110B" w:rsidP="00A729F7"/>
        </w:tc>
        <w:tc>
          <w:tcPr>
            <w:tcW w:w="732" w:type="dxa"/>
          </w:tcPr>
          <w:p w14:paraId="232E52E8" w14:textId="77777777" w:rsidR="00AB110B" w:rsidRDefault="00AB110B" w:rsidP="00A729F7"/>
        </w:tc>
        <w:tc>
          <w:tcPr>
            <w:tcW w:w="732" w:type="dxa"/>
          </w:tcPr>
          <w:p w14:paraId="432F5DA1" w14:textId="77777777" w:rsidR="00AB110B" w:rsidRDefault="00AB110B" w:rsidP="00A729F7"/>
        </w:tc>
      </w:tr>
      <w:tr w:rsidR="00AB110B" w14:paraId="4C53D416" w14:textId="77777777" w:rsidTr="00A729F7">
        <w:tc>
          <w:tcPr>
            <w:tcW w:w="1608" w:type="dxa"/>
          </w:tcPr>
          <w:p w14:paraId="118B4786" w14:textId="77777777" w:rsidR="00AB110B" w:rsidRDefault="00AB110B" w:rsidP="00A729F7"/>
        </w:tc>
        <w:tc>
          <w:tcPr>
            <w:tcW w:w="1108" w:type="dxa"/>
          </w:tcPr>
          <w:p w14:paraId="27439FD2" w14:textId="77777777" w:rsidR="00AB110B" w:rsidRDefault="00AB110B" w:rsidP="00A729F7">
            <w:r>
              <w:t>2</w:t>
            </w:r>
          </w:p>
        </w:tc>
        <w:tc>
          <w:tcPr>
            <w:tcW w:w="750" w:type="dxa"/>
          </w:tcPr>
          <w:p w14:paraId="68570158" w14:textId="77777777" w:rsidR="00AB110B" w:rsidRDefault="00AB110B" w:rsidP="00A729F7"/>
        </w:tc>
        <w:tc>
          <w:tcPr>
            <w:tcW w:w="828" w:type="dxa"/>
          </w:tcPr>
          <w:p w14:paraId="6CDB86CD" w14:textId="77777777" w:rsidR="00AB110B" w:rsidRDefault="00AB110B" w:rsidP="00A729F7"/>
        </w:tc>
        <w:tc>
          <w:tcPr>
            <w:tcW w:w="763" w:type="dxa"/>
          </w:tcPr>
          <w:p w14:paraId="3CCF4DA6" w14:textId="77777777" w:rsidR="00AB110B" w:rsidRDefault="00AB110B" w:rsidP="00A729F7"/>
        </w:tc>
        <w:tc>
          <w:tcPr>
            <w:tcW w:w="667" w:type="dxa"/>
          </w:tcPr>
          <w:p w14:paraId="77E2B7C9" w14:textId="77777777" w:rsidR="00AB110B" w:rsidRDefault="00AB110B" w:rsidP="00A729F7"/>
        </w:tc>
        <w:tc>
          <w:tcPr>
            <w:tcW w:w="763" w:type="dxa"/>
          </w:tcPr>
          <w:p w14:paraId="4FB19C18" w14:textId="77777777" w:rsidR="00AB110B" w:rsidRDefault="00AB110B" w:rsidP="00A729F7"/>
        </w:tc>
        <w:tc>
          <w:tcPr>
            <w:tcW w:w="667" w:type="dxa"/>
          </w:tcPr>
          <w:p w14:paraId="6BBE2B25" w14:textId="77777777" w:rsidR="00AB110B" w:rsidRDefault="00AB110B" w:rsidP="00A729F7"/>
        </w:tc>
        <w:tc>
          <w:tcPr>
            <w:tcW w:w="732" w:type="dxa"/>
          </w:tcPr>
          <w:p w14:paraId="798A0FE4" w14:textId="77777777" w:rsidR="00AB110B" w:rsidRDefault="00AB110B" w:rsidP="00A729F7"/>
        </w:tc>
        <w:tc>
          <w:tcPr>
            <w:tcW w:w="732" w:type="dxa"/>
          </w:tcPr>
          <w:p w14:paraId="40909BEF" w14:textId="77777777" w:rsidR="00AB110B" w:rsidRDefault="00AB110B" w:rsidP="00A729F7"/>
        </w:tc>
        <w:tc>
          <w:tcPr>
            <w:tcW w:w="732" w:type="dxa"/>
          </w:tcPr>
          <w:p w14:paraId="06BAEE47" w14:textId="77777777" w:rsidR="00AB110B" w:rsidRDefault="00AB110B" w:rsidP="00A729F7"/>
        </w:tc>
      </w:tr>
      <w:tr w:rsidR="00AB110B" w14:paraId="6EBA5388" w14:textId="77777777" w:rsidTr="00A729F7">
        <w:tc>
          <w:tcPr>
            <w:tcW w:w="1608" w:type="dxa"/>
          </w:tcPr>
          <w:p w14:paraId="46FC35F8" w14:textId="77777777" w:rsidR="00AB110B" w:rsidRDefault="00AB110B" w:rsidP="00A729F7"/>
        </w:tc>
        <w:tc>
          <w:tcPr>
            <w:tcW w:w="1108" w:type="dxa"/>
          </w:tcPr>
          <w:p w14:paraId="54AF4D19" w14:textId="77777777" w:rsidR="00AB110B" w:rsidRDefault="00AB110B" w:rsidP="00A729F7">
            <w:r>
              <w:t>3</w:t>
            </w:r>
          </w:p>
        </w:tc>
        <w:tc>
          <w:tcPr>
            <w:tcW w:w="750" w:type="dxa"/>
          </w:tcPr>
          <w:p w14:paraId="642DA866" w14:textId="77777777" w:rsidR="00AB110B" w:rsidRDefault="00AB110B" w:rsidP="00A729F7"/>
        </w:tc>
        <w:tc>
          <w:tcPr>
            <w:tcW w:w="828" w:type="dxa"/>
          </w:tcPr>
          <w:p w14:paraId="46A2359C" w14:textId="77777777" w:rsidR="00AB110B" w:rsidRDefault="00AB110B" w:rsidP="00A729F7"/>
        </w:tc>
        <w:tc>
          <w:tcPr>
            <w:tcW w:w="763" w:type="dxa"/>
          </w:tcPr>
          <w:p w14:paraId="57EF725E" w14:textId="77777777" w:rsidR="00AB110B" w:rsidRDefault="00AB110B" w:rsidP="00A729F7"/>
        </w:tc>
        <w:tc>
          <w:tcPr>
            <w:tcW w:w="667" w:type="dxa"/>
          </w:tcPr>
          <w:p w14:paraId="1803720B" w14:textId="77777777" w:rsidR="00AB110B" w:rsidRDefault="00AB110B" w:rsidP="00A729F7"/>
        </w:tc>
        <w:tc>
          <w:tcPr>
            <w:tcW w:w="763" w:type="dxa"/>
          </w:tcPr>
          <w:p w14:paraId="573AC711" w14:textId="77777777" w:rsidR="00AB110B" w:rsidRDefault="00AB110B" w:rsidP="00A729F7"/>
        </w:tc>
        <w:tc>
          <w:tcPr>
            <w:tcW w:w="667" w:type="dxa"/>
          </w:tcPr>
          <w:p w14:paraId="04F3C46D" w14:textId="77777777" w:rsidR="00AB110B" w:rsidRDefault="00AB110B" w:rsidP="00A729F7"/>
        </w:tc>
        <w:tc>
          <w:tcPr>
            <w:tcW w:w="732" w:type="dxa"/>
          </w:tcPr>
          <w:p w14:paraId="16C336A2" w14:textId="77777777" w:rsidR="00AB110B" w:rsidRDefault="00AB110B" w:rsidP="00A729F7"/>
        </w:tc>
        <w:tc>
          <w:tcPr>
            <w:tcW w:w="732" w:type="dxa"/>
          </w:tcPr>
          <w:p w14:paraId="5A139EB2" w14:textId="77777777" w:rsidR="00AB110B" w:rsidRDefault="00AB110B" w:rsidP="00A729F7"/>
        </w:tc>
        <w:tc>
          <w:tcPr>
            <w:tcW w:w="732" w:type="dxa"/>
          </w:tcPr>
          <w:p w14:paraId="3DBBF532" w14:textId="77777777" w:rsidR="00AB110B" w:rsidRDefault="00AB110B" w:rsidP="00A729F7"/>
        </w:tc>
      </w:tr>
      <w:tr w:rsidR="00AB110B" w14:paraId="64BC2908" w14:textId="77777777" w:rsidTr="00A729F7">
        <w:tc>
          <w:tcPr>
            <w:tcW w:w="1608" w:type="dxa"/>
          </w:tcPr>
          <w:p w14:paraId="7D237679" w14:textId="77777777" w:rsidR="00AB110B" w:rsidRDefault="00AB110B" w:rsidP="00A729F7">
            <w:r>
              <w:t>Size: 2.5cm</w:t>
            </w:r>
          </w:p>
        </w:tc>
        <w:tc>
          <w:tcPr>
            <w:tcW w:w="1108" w:type="dxa"/>
          </w:tcPr>
          <w:p w14:paraId="5484F9B7" w14:textId="77777777" w:rsidR="00AB110B" w:rsidRDefault="00AB110B" w:rsidP="00A729F7">
            <w:r>
              <w:t>1</w:t>
            </w:r>
          </w:p>
        </w:tc>
        <w:tc>
          <w:tcPr>
            <w:tcW w:w="750" w:type="dxa"/>
          </w:tcPr>
          <w:p w14:paraId="0C6CC1C4" w14:textId="77777777" w:rsidR="00AB110B" w:rsidRDefault="00AB110B" w:rsidP="00A729F7"/>
        </w:tc>
        <w:tc>
          <w:tcPr>
            <w:tcW w:w="828" w:type="dxa"/>
          </w:tcPr>
          <w:p w14:paraId="43523F57" w14:textId="77777777" w:rsidR="00AB110B" w:rsidRDefault="00AB110B" w:rsidP="00A729F7"/>
        </w:tc>
        <w:tc>
          <w:tcPr>
            <w:tcW w:w="763" w:type="dxa"/>
          </w:tcPr>
          <w:p w14:paraId="4554BCDB" w14:textId="77777777" w:rsidR="00AB110B" w:rsidRDefault="00AB110B" w:rsidP="00A729F7"/>
        </w:tc>
        <w:tc>
          <w:tcPr>
            <w:tcW w:w="667" w:type="dxa"/>
          </w:tcPr>
          <w:p w14:paraId="5EDDE5A3" w14:textId="77777777" w:rsidR="00AB110B" w:rsidRDefault="00AB110B" w:rsidP="00A729F7"/>
        </w:tc>
        <w:tc>
          <w:tcPr>
            <w:tcW w:w="763" w:type="dxa"/>
          </w:tcPr>
          <w:p w14:paraId="01BF9462" w14:textId="77777777" w:rsidR="00AB110B" w:rsidRDefault="00AB110B" w:rsidP="00A729F7"/>
        </w:tc>
        <w:tc>
          <w:tcPr>
            <w:tcW w:w="667" w:type="dxa"/>
          </w:tcPr>
          <w:p w14:paraId="2DAC11E0" w14:textId="77777777" w:rsidR="00AB110B" w:rsidRDefault="00AB110B" w:rsidP="00A729F7"/>
        </w:tc>
        <w:tc>
          <w:tcPr>
            <w:tcW w:w="732" w:type="dxa"/>
          </w:tcPr>
          <w:p w14:paraId="3D36808A" w14:textId="77777777" w:rsidR="00AB110B" w:rsidRDefault="00AB110B" w:rsidP="00A729F7"/>
        </w:tc>
        <w:tc>
          <w:tcPr>
            <w:tcW w:w="732" w:type="dxa"/>
          </w:tcPr>
          <w:p w14:paraId="6EEE0785" w14:textId="77777777" w:rsidR="00AB110B" w:rsidRDefault="00AB110B" w:rsidP="00A729F7"/>
        </w:tc>
        <w:tc>
          <w:tcPr>
            <w:tcW w:w="732" w:type="dxa"/>
          </w:tcPr>
          <w:p w14:paraId="3CA36DE8" w14:textId="77777777" w:rsidR="00AB110B" w:rsidRDefault="00AB110B" w:rsidP="00A729F7"/>
        </w:tc>
      </w:tr>
      <w:tr w:rsidR="00AB110B" w14:paraId="165DE5FD" w14:textId="77777777" w:rsidTr="00A729F7">
        <w:tc>
          <w:tcPr>
            <w:tcW w:w="1608" w:type="dxa"/>
          </w:tcPr>
          <w:p w14:paraId="217F0A40" w14:textId="77777777" w:rsidR="00AB110B" w:rsidRDefault="00AB110B" w:rsidP="00A729F7"/>
        </w:tc>
        <w:tc>
          <w:tcPr>
            <w:tcW w:w="1108" w:type="dxa"/>
          </w:tcPr>
          <w:p w14:paraId="21B8F3C5" w14:textId="77777777" w:rsidR="00AB110B" w:rsidRDefault="00AB110B" w:rsidP="00A729F7">
            <w:r>
              <w:t>2</w:t>
            </w:r>
          </w:p>
        </w:tc>
        <w:tc>
          <w:tcPr>
            <w:tcW w:w="750" w:type="dxa"/>
          </w:tcPr>
          <w:p w14:paraId="4F6CA116" w14:textId="77777777" w:rsidR="00AB110B" w:rsidRDefault="00AB110B" w:rsidP="00A729F7"/>
        </w:tc>
        <w:tc>
          <w:tcPr>
            <w:tcW w:w="828" w:type="dxa"/>
          </w:tcPr>
          <w:p w14:paraId="156C9EA3" w14:textId="77777777" w:rsidR="00AB110B" w:rsidRDefault="00AB110B" w:rsidP="00A729F7"/>
        </w:tc>
        <w:tc>
          <w:tcPr>
            <w:tcW w:w="763" w:type="dxa"/>
          </w:tcPr>
          <w:p w14:paraId="030E9E4C" w14:textId="77777777" w:rsidR="00AB110B" w:rsidRDefault="00AB110B" w:rsidP="00A729F7"/>
        </w:tc>
        <w:tc>
          <w:tcPr>
            <w:tcW w:w="667" w:type="dxa"/>
          </w:tcPr>
          <w:p w14:paraId="62DB7D3C" w14:textId="77777777" w:rsidR="00AB110B" w:rsidRDefault="00AB110B" w:rsidP="00A729F7"/>
        </w:tc>
        <w:tc>
          <w:tcPr>
            <w:tcW w:w="763" w:type="dxa"/>
          </w:tcPr>
          <w:p w14:paraId="19604669" w14:textId="77777777" w:rsidR="00AB110B" w:rsidRDefault="00AB110B" w:rsidP="00A729F7"/>
        </w:tc>
        <w:tc>
          <w:tcPr>
            <w:tcW w:w="667" w:type="dxa"/>
          </w:tcPr>
          <w:p w14:paraId="1D79EBEF" w14:textId="77777777" w:rsidR="00AB110B" w:rsidRDefault="00AB110B" w:rsidP="00A729F7"/>
        </w:tc>
        <w:tc>
          <w:tcPr>
            <w:tcW w:w="732" w:type="dxa"/>
          </w:tcPr>
          <w:p w14:paraId="695CF5BB" w14:textId="77777777" w:rsidR="00AB110B" w:rsidRDefault="00AB110B" w:rsidP="00A729F7"/>
        </w:tc>
        <w:tc>
          <w:tcPr>
            <w:tcW w:w="732" w:type="dxa"/>
          </w:tcPr>
          <w:p w14:paraId="2E4BF2D5" w14:textId="77777777" w:rsidR="00AB110B" w:rsidRDefault="00AB110B" w:rsidP="00A729F7"/>
        </w:tc>
        <w:tc>
          <w:tcPr>
            <w:tcW w:w="732" w:type="dxa"/>
          </w:tcPr>
          <w:p w14:paraId="32AF9E6F" w14:textId="77777777" w:rsidR="00AB110B" w:rsidRDefault="00AB110B" w:rsidP="00A729F7"/>
        </w:tc>
      </w:tr>
      <w:tr w:rsidR="00AB110B" w14:paraId="0FEF3351" w14:textId="77777777" w:rsidTr="00A729F7">
        <w:tc>
          <w:tcPr>
            <w:tcW w:w="1608" w:type="dxa"/>
          </w:tcPr>
          <w:p w14:paraId="2B4CD056" w14:textId="77777777" w:rsidR="00AB110B" w:rsidRDefault="00AB110B" w:rsidP="00A729F7"/>
        </w:tc>
        <w:tc>
          <w:tcPr>
            <w:tcW w:w="1108" w:type="dxa"/>
          </w:tcPr>
          <w:p w14:paraId="3CE13A46" w14:textId="77777777" w:rsidR="00AB110B" w:rsidRDefault="00AB110B" w:rsidP="00A729F7">
            <w:r>
              <w:t>3</w:t>
            </w:r>
          </w:p>
        </w:tc>
        <w:tc>
          <w:tcPr>
            <w:tcW w:w="750" w:type="dxa"/>
          </w:tcPr>
          <w:p w14:paraId="278570C3" w14:textId="77777777" w:rsidR="00AB110B" w:rsidRDefault="00AB110B" w:rsidP="00A729F7"/>
        </w:tc>
        <w:tc>
          <w:tcPr>
            <w:tcW w:w="828" w:type="dxa"/>
          </w:tcPr>
          <w:p w14:paraId="4543C0CE" w14:textId="77777777" w:rsidR="00AB110B" w:rsidRDefault="00AB110B" w:rsidP="00A729F7"/>
        </w:tc>
        <w:tc>
          <w:tcPr>
            <w:tcW w:w="763" w:type="dxa"/>
          </w:tcPr>
          <w:p w14:paraId="5348821D" w14:textId="77777777" w:rsidR="00AB110B" w:rsidRDefault="00AB110B" w:rsidP="00A729F7"/>
        </w:tc>
        <w:tc>
          <w:tcPr>
            <w:tcW w:w="667" w:type="dxa"/>
          </w:tcPr>
          <w:p w14:paraId="1FB4863A" w14:textId="77777777" w:rsidR="00AB110B" w:rsidRDefault="00AB110B" w:rsidP="00A729F7"/>
        </w:tc>
        <w:tc>
          <w:tcPr>
            <w:tcW w:w="763" w:type="dxa"/>
          </w:tcPr>
          <w:p w14:paraId="6B8E23ED" w14:textId="77777777" w:rsidR="00AB110B" w:rsidRDefault="00AB110B" w:rsidP="00A729F7"/>
        </w:tc>
        <w:tc>
          <w:tcPr>
            <w:tcW w:w="667" w:type="dxa"/>
          </w:tcPr>
          <w:p w14:paraId="47053887" w14:textId="77777777" w:rsidR="00AB110B" w:rsidRDefault="00AB110B" w:rsidP="00A729F7"/>
        </w:tc>
        <w:tc>
          <w:tcPr>
            <w:tcW w:w="732" w:type="dxa"/>
          </w:tcPr>
          <w:p w14:paraId="2E566F95" w14:textId="77777777" w:rsidR="00AB110B" w:rsidRDefault="00AB110B" w:rsidP="00A729F7"/>
        </w:tc>
        <w:tc>
          <w:tcPr>
            <w:tcW w:w="732" w:type="dxa"/>
          </w:tcPr>
          <w:p w14:paraId="4503671E" w14:textId="77777777" w:rsidR="00AB110B" w:rsidRDefault="00AB110B" w:rsidP="00A729F7"/>
        </w:tc>
        <w:tc>
          <w:tcPr>
            <w:tcW w:w="732" w:type="dxa"/>
          </w:tcPr>
          <w:p w14:paraId="2E97C862" w14:textId="77777777" w:rsidR="00AB110B" w:rsidRDefault="00AB110B" w:rsidP="00A729F7"/>
        </w:tc>
      </w:tr>
      <w:tr w:rsidR="00AB110B" w14:paraId="4977780A" w14:textId="77777777" w:rsidTr="00A729F7">
        <w:tc>
          <w:tcPr>
            <w:tcW w:w="1608" w:type="dxa"/>
          </w:tcPr>
          <w:p w14:paraId="66906A7D" w14:textId="77777777" w:rsidR="00AB110B" w:rsidRDefault="00AB110B" w:rsidP="00A729F7">
            <w:r>
              <w:t>Size: 5cm</w:t>
            </w:r>
          </w:p>
        </w:tc>
        <w:tc>
          <w:tcPr>
            <w:tcW w:w="1108" w:type="dxa"/>
          </w:tcPr>
          <w:p w14:paraId="4D5222DD" w14:textId="77777777" w:rsidR="00AB110B" w:rsidRDefault="00AB110B" w:rsidP="00A729F7">
            <w:r>
              <w:t>1</w:t>
            </w:r>
          </w:p>
        </w:tc>
        <w:tc>
          <w:tcPr>
            <w:tcW w:w="750" w:type="dxa"/>
          </w:tcPr>
          <w:p w14:paraId="63104FE0" w14:textId="77777777" w:rsidR="00AB110B" w:rsidRDefault="00AB110B" w:rsidP="00A729F7"/>
        </w:tc>
        <w:tc>
          <w:tcPr>
            <w:tcW w:w="828" w:type="dxa"/>
          </w:tcPr>
          <w:p w14:paraId="03D52B2E" w14:textId="77777777" w:rsidR="00AB110B" w:rsidRDefault="00AB110B" w:rsidP="00A729F7"/>
        </w:tc>
        <w:tc>
          <w:tcPr>
            <w:tcW w:w="763" w:type="dxa"/>
          </w:tcPr>
          <w:p w14:paraId="23E63F48" w14:textId="77777777" w:rsidR="00AB110B" w:rsidRDefault="00AB110B" w:rsidP="00A729F7"/>
        </w:tc>
        <w:tc>
          <w:tcPr>
            <w:tcW w:w="667" w:type="dxa"/>
          </w:tcPr>
          <w:p w14:paraId="53167024" w14:textId="77777777" w:rsidR="00AB110B" w:rsidRDefault="00AB110B" w:rsidP="00A729F7"/>
        </w:tc>
        <w:tc>
          <w:tcPr>
            <w:tcW w:w="763" w:type="dxa"/>
          </w:tcPr>
          <w:p w14:paraId="1ED8FDC1" w14:textId="77777777" w:rsidR="00AB110B" w:rsidRDefault="00AB110B" w:rsidP="00A729F7"/>
        </w:tc>
        <w:tc>
          <w:tcPr>
            <w:tcW w:w="667" w:type="dxa"/>
          </w:tcPr>
          <w:p w14:paraId="058BA571" w14:textId="77777777" w:rsidR="00AB110B" w:rsidRDefault="00AB110B" w:rsidP="00A729F7"/>
        </w:tc>
        <w:tc>
          <w:tcPr>
            <w:tcW w:w="732" w:type="dxa"/>
          </w:tcPr>
          <w:p w14:paraId="595688BC" w14:textId="77777777" w:rsidR="00AB110B" w:rsidRDefault="00AB110B" w:rsidP="00A729F7"/>
        </w:tc>
        <w:tc>
          <w:tcPr>
            <w:tcW w:w="732" w:type="dxa"/>
          </w:tcPr>
          <w:p w14:paraId="67C88656" w14:textId="77777777" w:rsidR="00AB110B" w:rsidRDefault="00AB110B" w:rsidP="00A729F7"/>
        </w:tc>
        <w:tc>
          <w:tcPr>
            <w:tcW w:w="732" w:type="dxa"/>
          </w:tcPr>
          <w:p w14:paraId="12D67C9E" w14:textId="77777777" w:rsidR="00AB110B" w:rsidRDefault="00AB110B" w:rsidP="00A729F7"/>
        </w:tc>
      </w:tr>
      <w:tr w:rsidR="00AB110B" w14:paraId="728214D9" w14:textId="77777777" w:rsidTr="00A729F7">
        <w:tc>
          <w:tcPr>
            <w:tcW w:w="1608" w:type="dxa"/>
          </w:tcPr>
          <w:p w14:paraId="0744EBC8" w14:textId="77777777" w:rsidR="00AB110B" w:rsidRDefault="00AB110B" w:rsidP="00A729F7"/>
        </w:tc>
        <w:tc>
          <w:tcPr>
            <w:tcW w:w="1108" w:type="dxa"/>
          </w:tcPr>
          <w:p w14:paraId="7A160A74" w14:textId="77777777" w:rsidR="00AB110B" w:rsidRDefault="00AB110B" w:rsidP="00A729F7">
            <w:r>
              <w:t>2</w:t>
            </w:r>
          </w:p>
        </w:tc>
        <w:tc>
          <w:tcPr>
            <w:tcW w:w="750" w:type="dxa"/>
          </w:tcPr>
          <w:p w14:paraId="3A9C0A30" w14:textId="77777777" w:rsidR="00AB110B" w:rsidRDefault="00AB110B" w:rsidP="00A729F7"/>
        </w:tc>
        <w:tc>
          <w:tcPr>
            <w:tcW w:w="828" w:type="dxa"/>
          </w:tcPr>
          <w:p w14:paraId="0F3FABA2" w14:textId="77777777" w:rsidR="00AB110B" w:rsidRDefault="00AB110B" w:rsidP="00A729F7"/>
        </w:tc>
        <w:tc>
          <w:tcPr>
            <w:tcW w:w="763" w:type="dxa"/>
          </w:tcPr>
          <w:p w14:paraId="18A81150" w14:textId="77777777" w:rsidR="00AB110B" w:rsidRDefault="00AB110B" w:rsidP="00A729F7"/>
        </w:tc>
        <w:tc>
          <w:tcPr>
            <w:tcW w:w="667" w:type="dxa"/>
          </w:tcPr>
          <w:p w14:paraId="02ACEB08" w14:textId="77777777" w:rsidR="00AB110B" w:rsidRDefault="00AB110B" w:rsidP="00A729F7"/>
        </w:tc>
        <w:tc>
          <w:tcPr>
            <w:tcW w:w="763" w:type="dxa"/>
          </w:tcPr>
          <w:p w14:paraId="3EC13187" w14:textId="77777777" w:rsidR="00AB110B" w:rsidRDefault="00AB110B" w:rsidP="00A729F7"/>
        </w:tc>
        <w:tc>
          <w:tcPr>
            <w:tcW w:w="667" w:type="dxa"/>
          </w:tcPr>
          <w:p w14:paraId="1495D48D" w14:textId="77777777" w:rsidR="00AB110B" w:rsidRDefault="00AB110B" w:rsidP="00A729F7"/>
        </w:tc>
        <w:tc>
          <w:tcPr>
            <w:tcW w:w="732" w:type="dxa"/>
          </w:tcPr>
          <w:p w14:paraId="5307DACC" w14:textId="77777777" w:rsidR="00AB110B" w:rsidRDefault="00AB110B" w:rsidP="00A729F7"/>
        </w:tc>
        <w:tc>
          <w:tcPr>
            <w:tcW w:w="732" w:type="dxa"/>
          </w:tcPr>
          <w:p w14:paraId="6F619913" w14:textId="77777777" w:rsidR="00AB110B" w:rsidRDefault="00AB110B" w:rsidP="00A729F7"/>
        </w:tc>
        <w:tc>
          <w:tcPr>
            <w:tcW w:w="732" w:type="dxa"/>
          </w:tcPr>
          <w:p w14:paraId="0E3A6D5C" w14:textId="77777777" w:rsidR="00AB110B" w:rsidRDefault="00AB110B" w:rsidP="00A729F7"/>
        </w:tc>
      </w:tr>
      <w:tr w:rsidR="00AB110B" w14:paraId="3A44DD8E" w14:textId="77777777" w:rsidTr="00A729F7">
        <w:tc>
          <w:tcPr>
            <w:tcW w:w="1608" w:type="dxa"/>
          </w:tcPr>
          <w:p w14:paraId="0366AC0B" w14:textId="77777777" w:rsidR="00AB110B" w:rsidRDefault="00AB110B" w:rsidP="00A729F7"/>
        </w:tc>
        <w:tc>
          <w:tcPr>
            <w:tcW w:w="1108" w:type="dxa"/>
          </w:tcPr>
          <w:p w14:paraId="14E2C1FE" w14:textId="77777777" w:rsidR="00AB110B" w:rsidRDefault="00AB110B" w:rsidP="00A729F7">
            <w:r>
              <w:t>3</w:t>
            </w:r>
          </w:p>
        </w:tc>
        <w:tc>
          <w:tcPr>
            <w:tcW w:w="750" w:type="dxa"/>
          </w:tcPr>
          <w:p w14:paraId="5A38F641" w14:textId="77777777" w:rsidR="00AB110B" w:rsidRDefault="00AB110B" w:rsidP="00A729F7"/>
        </w:tc>
        <w:tc>
          <w:tcPr>
            <w:tcW w:w="828" w:type="dxa"/>
          </w:tcPr>
          <w:p w14:paraId="564BF24E" w14:textId="77777777" w:rsidR="00AB110B" w:rsidRDefault="00AB110B" w:rsidP="00A729F7"/>
        </w:tc>
        <w:tc>
          <w:tcPr>
            <w:tcW w:w="763" w:type="dxa"/>
          </w:tcPr>
          <w:p w14:paraId="3A9B7A3F" w14:textId="77777777" w:rsidR="00AB110B" w:rsidRDefault="00AB110B" w:rsidP="00A729F7"/>
        </w:tc>
        <w:tc>
          <w:tcPr>
            <w:tcW w:w="667" w:type="dxa"/>
          </w:tcPr>
          <w:p w14:paraId="79AD898A" w14:textId="77777777" w:rsidR="00AB110B" w:rsidRDefault="00AB110B" w:rsidP="00A729F7"/>
        </w:tc>
        <w:tc>
          <w:tcPr>
            <w:tcW w:w="763" w:type="dxa"/>
          </w:tcPr>
          <w:p w14:paraId="11827E5A" w14:textId="77777777" w:rsidR="00AB110B" w:rsidRDefault="00AB110B" w:rsidP="00A729F7"/>
        </w:tc>
        <w:tc>
          <w:tcPr>
            <w:tcW w:w="667" w:type="dxa"/>
          </w:tcPr>
          <w:p w14:paraId="5636090D" w14:textId="77777777" w:rsidR="00AB110B" w:rsidRDefault="00AB110B" w:rsidP="00A729F7"/>
        </w:tc>
        <w:tc>
          <w:tcPr>
            <w:tcW w:w="732" w:type="dxa"/>
          </w:tcPr>
          <w:p w14:paraId="72062710" w14:textId="77777777" w:rsidR="00AB110B" w:rsidRDefault="00AB110B" w:rsidP="00A729F7"/>
        </w:tc>
        <w:tc>
          <w:tcPr>
            <w:tcW w:w="732" w:type="dxa"/>
          </w:tcPr>
          <w:p w14:paraId="71158DDD" w14:textId="77777777" w:rsidR="00AB110B" w:rsidRDefault="00AB110B" w:rsidP="00A729F7"/>
        </w:tc>
        <w:tc>
          <w:tcPr>
            <w:tcW w:w="732" w:type="dxa"/>
          </w:tcPr>
          <w:p w14:paraId="62F05DA1" w14:textId="77777777" w:rsidR="00AB110B" w:rsidRDefault="00AB110B" w:rsidP="00A729F7"/>
        </w:tc>
      </w:tr>
      <w:tr w:rsidR="00AB110B" w14:paraId="410B8FA2" w14:textId="77777777" w:rsidTr="00A729F7">
        <w:tc>
          <w:tcPr>
            <w:tcW w:w="1608" w:type="dxa"/>
          </w:tcPr>
          <w:p w14:paraId="7EF451EB" w14:textId="77777777" w:rsidR="00AB110B" w:rsidRDefault="00AB110B" w:rsidP="00A729F7">
            <w:r>
              <w:t>Size: 10cm</w:t>
            </w:r>
          </w:p>
        </w:tc>
        <w:tc>
          <w:tcPr>
            <w:tcW w:w="1108" w:type="dxa"/>
          </w:tcPr>
          <w:p w14:paraId="7DF7B38E" w14:textId="77777777" w:rsidR="00AB110B" w:rsidRDefault="00AB110B" w:rsidP="00A729F7">
            <w:r>
              <w:t>1</w:t>
            </w:r>
          </w:p>
        </w:tc>
        <w:tc>
          <w:tcPr>
            <w:tcW w:w="750" w:type="dxa"/>
          </w:tcPr>
          <w:p w14:paraId="22B05349" w14:textId="77777777" w:rsidR="00AB110B" w:rsidRDefault="00AB110B" w:rsidP="00A729F7"/>
        </w:tc>
        <w:tc>
          <w:tcPr>
            <w:tcW w:w="828" w:type="dxa"/>
          </w:tcPr>
          <w:p w14:paraId="6177E55E" w14:textId="77777777" w:rsidR="00AB110B" w:rsidRDefault="00AB110B" w:rsidP="00A729F7"/>
        </w:tc>
        <w:tc>
          <w:tcPr>
            <w:tcW w:w="763" w:type="dxa"/>
          </w:tcPr>
          <w:p w14:paraId="4FA73CC9" w14:textId="77777777" w:rsidR="00AB110B" w:rsidRDefault="00AB110B" w:rsidP="00A729F7"/>
        </w:tc>
        <w:tc>
          <w:tcPr>
            <w:tcW w:w="667" w:type="dxa"/>
          </w:tcPr>
          <w:p w14:paraId="5DD3CB9A" w14:textId="77777777" w:rsidR="00AB110B" w:rsidRDefault="00AB110B" w:rsidP="00A729F7"/>
        </w:tc>
        <w:tc>
          <w:tcPr>
            <w:tcW w:w="763" w:type="dxa"/>
          </w:tcPr>
          <w:p w14:paraId="2136B1F5" w14:textId="77777777" w:rsidR="00AB110B" w:rsidRDefault="00AB110B" w:rsidP="00A729F7"/>
        </w:tc>
        <w:tc>
          <w:tcPr>
            <w:tcW w:w="667" w:type="dxa"/>
          </w:tcPr>
          <w:p w14:paraId="4A55C3C5" w14:textId="77777777" w:rsidR="00AB110B" w:rsidRDefault="00AB110B" w:rsidP="00A729F7"/>
        </w:tc>
        <w:tc>
          <w:tcPr>
            <w:tcW w:w="732" w:type="dxa"/>
          </w:tcPr>
          <w:p w14:paraId="57442625" w14:textId="77777777" w:rsidR="00AB110B" w:rsidRDefault="00AB110B" w:rsidP="00A729F7"/>
        </w:tc>
        <w:tc>
          <w:tcPr>
            <w:tcW w:w="732" w:type="dxa"/>
          </w:tcPr>
          <w:p w14:paraId="6C784184" w14:textId="77777777" w:rsidR="00AB110B" w:rsidRDefault="00AB110B" w:rsidP="00A729F7"/>
        </w:tc>
        <w:tc>
          <w:tcPr>
            <w:tcW w:w="732" w:type="dxa"/>
          </w:tcPr>
          <w:p w14:paraId="5C764A41" w14:textId="77777777" w:rsidR="00AB110B" w:rsidRDefault="00AB110B" w:rsidP="00A729F7"/>
        </w:tc>
      </w:tr>
      <w:tr w:rsidR="00AB110B" w14:paraId="328D8DC1" w14:textId="77777777" w:rsidTr="00A729F7">
        <w:tc>
          <w:tcPr>
            <w:tcW w:w="1608" w:type="dxa"/>
          </w:tcPr>
          <w:p w14:paraId="73920287" w14:textId="77777777" w:rsidR="00AB110B" w:rsidRDefault="00AB110B" w:rsidP="00A729F7"/>
        </w:tc>
        <w:tc>
          <w:tcPr>
            <w:tcW w:w="1108" w:type="dxa"/>
          </w:tcPr>
          <w:p w14:paraId="4377FC97" w14:textId="77777777" w:rsidR="00AB110B" w:rsidRDefault="00AB110B" w:rsidP="00A729F7">
            <w:r>
              <w:t>2</w:t>
            </w:r>
          </w:p>
        </w:tc>
        <w:tc>
          <w:tcPr>
            <w:tcW w:w="750" w:type="dxa"/>
          </w:tcPr>
          <w:p w14:paraId="6D21F6F5" w14:textId="77777777" w:rsidR="00AB110B" w:rsidRDefault="00AB110B" w:rsidP="00A729F7"/>
        </w:tc>
        <w:tc>
          <w:tcPr>
            <w:tcW w:w="828" w:type="dxa"/>
          </w:tcPr>
          <w:p w14:paraId="4B0C077E" w14:textId="77777777" w:rsidR="00AB110B" w:rsidRDefault="00AB110B" w:rsidP="00A729F7"/>
        </w:tc>
        <w:tc>
          <w:tcPr>
            <w:tcW w:w="763" w:type="dxa"/>
          </w:tcPr>
          <w:p w14:paraId="27885B98" w14:textId="77777777" w:rsidR="00AB110B" w:rsidRDefault="00AB110B" w:rsidP="00A729F7"/>
        </w:tc>
        <w:tc>
          <w:tcPr>
            <w:tcW w:w="667" w:type="dxa"/>
          </w:tcPr>
          <w:p w14:paraId="352EA27F" w14:textId="77777777" w:rsidR="00AB110B" w:rsidRDefault="00AB110B" w:rsidP="00A729F7"/>
        </w:tc>
        <w:tc>
          <w:tcPr>
            <w:tcW w:w="763" w:type="dxa"/>
          </w:tcPr>
          <w:p w14:paraId="591CB887" w14:textId="77777777" w:rsidR="00AB110B" w:rsidRDefault="00AB110B" w:rsidP="00A729F7"/>
        </w:tc>
        <w:tc>
          <w:tcPr>
            <w:tcW w:w="667" w:type="dxa"/>
          </w:tcPr>
          <w:p w14:paraId="3DDFFD71" w14:textId="77777777" w:rsidR="00AB110B" w:rsidRDefault="00AB110B" w:rsidP="00A729F7"/>
        </w:tc>
        <w:tc>
          <w:tcPr>
            <w:tcW w:w="732" w:type="dxa"/>
          </w:tcPr>
          <w:p w14:paraId="550AAF31" w14:textId="77777777" w:rsidR="00AB110B" w:rsidRDefault="00AB110B" w:rsidP="00A729F7"/>
        </w:tc>
        <w:tc>
          <w:tcPr>
            <w:tcW w:w="732" w:type="dxa"/>
          </w:tcPr>
          <w:p w14:paraId="15EFCE29" w14:textId="77777777" w:rsidR="00AB110B" w:rsidRDefault="00AB110B" w:rsidP="00A729F7"/>
        </w:tc>
        <w:tc>
          <w:tcPr>
            <w:tcW w:w="732" w:type="dxa"/>
          </w:tcPr>
          <w:p w14:paraId="2BC4A8D4" w14:textId="77777777" w:rsidR="00AB110B" w:rsidRDefault="00AB110B" w:rsidP="00A729F7"/>
        </w:tc>
      </w:tr>
      <w:tr w:rsidR="00AB110B" w14:paraId="139EBB28" w14:textId="77777777" w:rsidTr="00A729F7">
        <w:tc>
          <w:tcPr>
            <w:tcW w:w="1608" w:type="dxa"/>
          </w:tcPr>
          <w:p w14:paraId="7B83FC8D" w14:textId="77777777" w:rsidR="00AB110B" w:rsidRDefault="00AB110B" w:rsidP="00A729F7"/>
        </w:tc>
        <w:tc>
          <w:tcPr>
            <w:tcW w:w="1108" w:type="dxa"/>
          </w:tcPr>
          <w:p w14:paraId="117CAC74" w14:textId="77777777" w:rsidR="00AB110B" w:rsidRDefault="00AB110B" w:rsidP="00A729F7">
            <w:r>
              <w:t>3</w:t>
            </w:r>
          </w:p>
        </w:tc>
        <w:tc>
          <w:tcPr>
            <w:tcW w:w="750" w:type="dxa"/>
          </w:tcPr>
          <w:p w14:paraId="76F0A219" w14:textId="77777777" w:rsidR="00AB110B" w:rsidRDefault="00AB110B" w:rsidP="00A729F7"/>
        </w:tc>
        <w:tc>
          <w:tcPr>
            <w:tcW w:w="828" w:type="dxa"/>
          </w:tcPr>
          <w:p w14:paraId="08878F9F" w14:textId="77777777" w:rsidR="00AB110B" w:rsidRDefault="00AB110B" w:rsidP="00A729F7"/>
        </w:tc>
        <w:tc>
          <w:tcPr>
            <w:tcW w:w="763" w:type="dxa"/>
          </w:tcPr>
          <w:p w14:paraId="539D8806" w14:textId="77777777" w:rsidR="00AB110B" w:rsidRDefault="00AB110B" w:rsidP="00A729F7"/>
        </w:tc>
        <w:tc>
          <w:tcPr>
            <w:tcW w:w="667" w:type="dxa"/>
          </w:tcPr>
          <w:p w14:paraId="5D783009" w14:textId="77777777" w:rsidR="00AB110B" w:rsidRDefault="00AB110B" w:rsidP="00A729F7"/>
        </w:tc>
        <w:tc>
          <w:tcPr>
            <w:tcW w:w="763" w:type="dxa"/>
          </w:tcPr>
          <w:p w14:paraId="66D7ABA6" w14:textId="77777777" w:rsidR="00AB110B" w:rsidRDefault="00AB110B" w:rsidP="00A729F7"/>
        </w:tc>
        <w:tc>
          <w:tcPr>
            <w:tcW w:w="667" w:type="dxa"/>
          </w:tcPr>
          <w:p w14:paraId="7AE0EC19" w14:textId="77777777" w:rsidR="00AB110B" w:rsidRDefault="00AB110B" w:rsidP="00A729F7"/>
        </w:tc>
        <w:tc>
          <w:tcPr>
            <w:tcW w:w="732" w:type="dxa"/>
          </w:tcPr>
          <w:p w14:paraId="21CE7165" w14:textId="77777777" w:rsidR="00AB110B" w:rsidRDefault="00AB110B" w:rsidP="00A729F7"/>
        </w:tc>
        <w:tc>
          <w:tcPr>
            <w:tcW w:w="732" w:type="dxa"/>
          </w:tcPr>
          <w:p w14:paraId="07E10257" w14:textId="77777777" w:rsidR="00AB110B" w:rsidRDefault="00AB110B" w:rsidP="00A729F7"/>
        </w:tc>
        <w:tc>
          <w:tcPr>
            <w:tcW w:w="732" w:type="dxa"/>
          </w:tcPr>
          <w:p w14:paraId="5E23847E" w14:textId="77777777" w:rsidR="00AB110B" w:rsidRDefault="00AB110B" w:rsidP="00A729F7"/>
        </w:tc>
      </w:tr>
      <w:tr w:rsidR="00AB110B" w14:paraId="059A4C9F" w14:textId="77777777" w:rsidTr="00A729F7">
        <w:tc>
          <w:tcPr>
            <w:tcW w:w="1608" w:type="dxa"/>
          </w:tcPr>
          <w:p w14:paraId="4B7E97CA" w14:textId="77777777" w:rsidR="00AB110B" w:rsidRDefault="00AB110B" w:rsidP="00A729F7">
            <w:r>
              <w:t>Size: 25cm</w:t>
            </w:r>
          </w:p>
        </w:tc>
        <w:tc>
          <w:tcPr>
            <w:tcW w:w="1108" w:type="dxa"/>
          </w:tcPr>
          <w:p w14:paraId="52920B4E" w14:textId="77777777" w:rsidR="00AB110B" w:rsidRDefault="00AB110B" w:rsidP="00A729F7">
            <w:r>
              <w:t>1</w:t>
            </w:r>
          </w:p>
        </w:tc>
        <w:tc>
          <w:tcPr>
            <w:tcW w:w="750" w:type="dxa"/>
          </w:tcPr>
          <w:p w14:paraId="47C890E4" w14:textId="77777777" w:rsidR="00AB110B" w:rsidRDefault="00AB110B" w:rsidP="00A729F7"/>
        </w:tc>
        <w:tc>
          <w:tcPr>
            <w:tcW w:w="828" w:type="dxa"/>
          </w:tcPr>
          <w:p w14:paraId="746B67B2" w14:textId="77777777" w:rsidR="00AB110B" w:rsidRDefault="00AB110B" w:rsidP="00A729F7"/>
        </w:tc>
        <w:tc>
          <w:tcPr>
            <w:tcW w:w="763" w:type="dxa"/>
          </w:tcPr>
          <w:p w14:paraId="577614F1" w14:textId="77777777" w:rsidR="00AB110B" w:rsidRDefault="00AB110B" w:rsidP="00A729F7"/>
        </w:tc>
        <w:tc>
          <w:tcPr>
            <w:tcW w:w="667" w:type="dxa"/>
          </w:tcPr>
          <w:p w14:paraId="680E565D" w14:textId="77777777" w:rsidR="00AB110B" w:rsidRDefault="00AB110B" w:rsidP="00A729F7"/>
        </w:tc>
        <w:tc>
          <w:tcPr>
            <w:tcW w:w="763" w:type="dxa"/>
          </w:tcPr>
          <w:p w14:paraId="09140E72" w14:textId="77777777" w:rsidR="00AB110B" w:rsidRDefault="00AB110B" w:rsidP="00A729F7"/>
        </w:tc>
        <w:tc>
          <w:tcPr>
            <w:tcW w:w="667" w:type="dxa"/>
          </w:tcPr>
          <w:p w14:paraId="617AEB07" w14:textId="77777777" w:rsidR="00AB110B" w:rsidRDefault="00AB110B" w:rsidP="00A729F7"/>
        </w:tc>
        <w:tc>
          <w:tcPr>
            <w:tcW w:w="732" w:type="dxa"/>
          </w:tcPr>
          <w:p w14:paraId="43974D8D" w14:textId="77777777" w:rsidR="00AB110B" w:rsidRDefault="00AB110B" w:rsidP="00A729F7"/>
        </w:tc>
        <w:tc>
          <w:tcPr>
            <w:tcW w:w="732" w:type="dxa"/>
          </w:tcPr>
          <w:p w14:paraId="1E86E42E" w14:textId="77777777" w:rsidR="00AB110B" w:rsidRDefault="00AB110B" w:rsidP="00A729F7"/>
        </w:tc>
        <w:tc>
          <w:tcPr>
            <w:tcW w:w="732" w:type="dxa"/>
          </w:tcPr>
          <w:p w14:paraId="37EC76E7" w14:textId="77777777" w:rsidR="00AB110B" w:rsidRDefault="00AB110B" w:rsidP="00A729F7"/>
        </w:tc>
      </w:tr>
      <w:tr w:rsidR="00AB110B" w14:paraId="640C7979" w14:textId="77777777" w:rsidTr="00A729F7">
        <w:tc>
          <w:tcPr>
            <w:tcW w:w="1608" w:type="dxa"/>
          </w:tcPr>
          <w:p w14:paraId="0B7A14EE" w14:textId="77777777" w:rsidR="00AB110B" w:rsidRDefault="00AB110B" w:rsidP="00A729F7"/>
        </w:tc>
        <w:tc>
          <w:tcPr>
            <w:tcW w:w="1108" w:type="dxa"/>
          </w:tcPr>
          <w:p w14:paraId="6581A588" w14:textId="77777777" w:rsidR="00AB110B" w:rsidRDefault="00AB110B" w:rsidP="00A729F7">
            <w:r>
              <w:t>2</w:t>
            </w:r>
          </w:p>
        </w:tc>
        <w:tc>
          <w:tcPr>
            <w:tcW w:w="750" w:type="dxa"/>
          </w:tcPr>
          <w:p w14:paraId="39B83FA7" w14:textId="77777777" w:rsidR="00AB110B" w:rsidRDefault="00AB110B" w:rsidP="00A729F7"/>
        </w:tc>
        <w:tc>
          <w:tcPr>
            <w:tcW w:w="828" w:type="dxa"/>
          </w:tcPr>
          <w:p w14:paraId="6C6EBD10" w14:textId="77777777" w:rsidR="00AB110B" w:rsidRDefault="00AB110B" w:rsidP="00A729F7"/>
        </w:tc>
        <w:tc>
          <w:tcPr>
            <w:tcW w:w="763" w:type="dxa"/>
          </w:tcPr>
          <w:p w14:paraId="6F57EF05" w14:textId="77777777" w:rsidR="00AB110B" w:rsidRDefault="00AB110B" w:rsidP="00A729F7"/>
        </w:tc>
        <w:tc>
          <w:tcPr>
            <w:tcW w:w="667" w:type="dxa"/>
          </w:tcPr>
          <w:p w14:paraId="1B79755A" w14:textId="77777777" w:rsidR="00AB110B" w:rsidRDefault="00AB110B" w:rsidP="00A729F7"/>
        </w:tc>
        <w:tc>
          <w:tcPr>
            <w:tcW w:w="763" w:type="dxa"/>
          </w:tcPr>
          <w:p w14:paraId="1D97ABC7" w14:textId="77777777" w:rsidR="00AB110B" w:rsidRDefault="00AB110B" w:rsidP="00A729F7"/>
        </w:tc>
        <w:tc>
          <w:tcPr>
            <w:tcW w:w="667" w:type="dxa"/>
          </w:tcPr>
          <w:p w14:paraId="5EA5BFF7" w14:textId="77777777" w:rsidR="00AB110B" w:rsidRDefault="00AB110B" w:rsidP="00A729F7"/>
        </w:tc>
        <w:tc>
          <w:tcPr>
            <w:tcW w:w="732" w:type="dxa"/>
          </w:tcPr>
          <w:p w14:paraId="17C25C4C" w14:textId="77777777" w:rsidR="00AB110B" w:rsidRDefault="00AB110B" w:rsidP="00A729F7"/>
        </w:tc>
        <w:tc>
          <w:tcPr>
            <w:tcW w:w="732" w:type="dxa"/>
          </w:tcPr>
          <w:p w14:paraId="165B82DD" w14:textId="77777777" w:rsidR="00AB110B" w:rsidRDefault="00AB110B" w:rsidP="00A729F7"/>
        </w:tc>
        <w:tc>
          <w:tcPr>
            <w:tcW w:w="732" w:type="dxa"/>
          </w:tcPr>
          <w:p w14:paraId="4FB8150D" w14:textId="77777777" w:rsidR="00AB110B" w:rsidRDefault="00AB110B" w:rsidP="00A729F7"/>
        </w:tc>
      </w:tr>
      <w:tr w:rsidR="00AB110B" w14:paraId="421A913B" w14:textId="77777777" w:rsidTr="00A729F7">
        <w:tc>
          <w:tcPr>
            <w:tcW w:w="1608" w:type="dxa"/>
          </w:tcPr>
          <w:p w14:paraId="4D9D0A6C" w14:textId="77777777" w:rsidR="00AB110B" w:rsidRDefault="00AB110B" w:rsidP="00A729F7"/>
        </w:tc>
        <w:tc>
          <w:tcPr>
            <w:tcW w:w="1108" w:type="dxa"/>
          </w:tcPr>
          <w:p w14:paraId="1CA5A78E" w14:textId="77777777" w:rsidR="00AB110B" w:rsidRDefault="00AB110B" w:rsidP="00A729F7">
            <w:r>
              <w:t>3</w:t>
            </w:r>
          </w:p>
        </w:tc>
        <w:tc>
          <w:tcPr>
            <w:tcW w:w="750" w:type="dxa"/>
          </w:tcPr>
          <w:p w14:paraId="1A19AFA8" w14:textId="77777777" w:rsidR="00AB110B" w:rsidRDefault="00AB110B" w:rsidP="00A729F7"/>
        </w:tc>
        <w:tc>
          <w:tcPr>
            <w:tcW w:w="828" w:type="dxa"/>
          </w:tcPr>
          <w:p w14:paraId="667474EE" w14:textId="77777777" w:rsidR="00AB110B" w:rsidRDefault="00AB110B" w:rsidP="00A729F7"/>
        </w:tc>
        <w:tc>
          <w:tcPr>
            <w:tcW w:w="763" w:type="dxa"/>
          </w:tcPr>
          <w:p w14:paraId="1CB6B172" w14:textId="77777777" w:rsidR="00AB110B" w:rsidRDefault="00AB110B" w:rsidP="00A729F7"/>
        </w:tc>
        <w:tc>
          <w:tcPr>
            <w:tcW w:w="667" w:type="dxa"/>
          </w:tcPr>
          <w:p w14:paraId="27C213DE" w14:textId="77777777" w:rsidR="00AB110B" w:rsidRDefault="00AB110B" w:rsidP="00A729F7"/>
        </w:tc>
        <w:tc>
          <w:tcPr>
            <w:tcW w:w="763" w:type="dxa"/>
          </w:tcPr>
          <w:p w14:paraId="5B8100FE" w14:textId="77777777" w:rsidR="00AB110B" w:rsidRDefault="00AB110B" w:rsidP="00A729F7"/>
        </w:tc>
        <w:tc>
          <w:tcPr>
            <w:tcW w:w="667" w:type="dxa"/>
          </w:tcPr>
          <w:p w14:paraId="7F0FE5D7" w14:textId="77777777" w:rsidR="00AB110B" w:rsidRDefault="00AB110B" w:rsidP="00A729F7"/>
        </w:tc>
        <w:tc>
          <w:tcPr>
            <w:tcW w:w="732" w:type="dxa"/>
          </w:tcPr>
          <w:p w14:paraId="1FF15395" w14:textId="77777777" w:rsidR="00AB110B" w:rsidRDefault="00AB110B" w:rsidP="00A729F7"/>
        </w:tc>
        <w:tc>
          <w:tcPr>
            <w:tcW w:w="732" w:type="dxa"/>
          </w:tcPr>
          <w:p w14:paraId="082032F4" w14:textId="77777777" w:rsidR="00AB110B" w:rsidRDefault="00AB110B" w:rsidP="00A729F7"/>
        </w:tc>
        <w:tc>
          <w:tcPr>
            <w:tcW w:w="732" w:type="dxa"/>
          </w:tcPr>
          <w:p w14:paraId="564F7A7A" w14:textId="77777777" w:rsidR="00AB110B" w:rsidRDefault="00AB110B" w:rsidP="00A729F7"/>
        </w:tc>
      </w:tr>
      <w:tr w:rsidR="00AB110B" w14:paraId="54C09439" w14:textId="77777777" w:rsidTr="00A729F7">
        <w:tc>
          <w:tcPr>
            <w:tcW w:w="1608" w:type="dxa"/>
          </w:tcPr>
          <w:p w14:paraId="10426864" w14:textId="77777777" w:rsidR="00AB110B" w:rsidRDefault="00AB110B" w:rsidP="00A729F7">
            <w:r>
              <w:t>Het: 2cm</w:t>
            </w:r>
          </w:p>
        </w:tc>
        <w:tc>
          <w:tcPr>
            <w:tcW w:w="1108" w:type="dxa"/>
          </w:tcPr>
          <w:p w14:paraId="5EAB83A4" w14:textId="77777777" w:rsidR="00AB110B" w:rsidRDefault="00AB110B" w:rsidP="00A729F7">
            <w:r>
              <w:t>1</w:t>
            </w:r>
          </w:p>
        </w:tc>
        <w:tc>
          <w:tcPr>
            <w:tcW w:w="750" w:type="dxa"/>
          </w:tcPr>
          <w:p w14:paraId="74E61712" w14:textId="77777777" w:rsidR="00AB110B" w:rsidRDefault="00AB110B" w:rsidP="00A729F7"/>
        </w:tc>
        <w:tc>
          <w:tcPr>
            <w:tcW w:w="828" w:type="dxa"/>
          </w:tcPr>
          <w:p w14:paraId="3A100E57" w14:textId="77777777" w:rsidR="00AB110B" w:rsidRDefault="00AB110B" w:rsidP="00A729F7"/>
        </w:tc>
        <w:tc>
          <w:tcPr>
            <w:tcW w:w="763" w:type="dxa"/>
          </w:tcPr>
          <w:p w14:paraId="150302BD" w14:textId="77777777" w:rsidR="00AB110B" w:rsidRDefault="00AB110B" w:rsidP="00A729F7"/>
        </w:tc>
        <w:tc>
          <w:tcPr>
            <w:tcW w:w="667" w:type="dxa"/>
          </w:tcPr>
          <w:p w14:paraId="2F8CCC0D" w14:textId="77777777" w:rsidR="00AB110B" w:rsidRDefault="00AB110B" w:rsidP="00A729F7"/>
        </w:tc>
        <w:tc>
          <w:tcPr>
            <w:tcW w:w="763" w:type="dxa"/>
          </w:tcPr>
          <w:p w14:paraId="477CDBD3" w14:textId="77777777" w:rsidR="00AB110B" w:rsidRDefault="00AB110B" w:rsidP="00A729F7"/>
        </w:tc>
        <w:tc>
          <w:tcPr>
            <w:tcW w:w="667" w:type="dxa"/>
          </w:tcPr>
          <w:p w14:paraId="1C0A03F9" w14:textId="77777777" w:rsidR="00AB110B" w:rsidRDefault="00AB110B" w:rsidP="00A729F7"/>
        </w:tc>
        <w:tc>
          <w:tcPr>
            <w:tcW w:w="732" w:type="dxa"/>
          </w:tcPr>
          <w:p w14:paraId="47472486" w14:textId="77777777" w:rsidR="00AB110B" w:rsidRDefault="00AB110B" w:rsidP="00A729F7"/>
        </w:tc>
        <w:tc>
          <w:tcPr>
            <w:tcW w:w="732" w:type="dxa"/>
          </w:tcPr>
          <w:p w14:paraId="0F5103F2" w14:textId="77777777" w:rsidR="00AB110B" w:rsidRDefault="00AB110B" w:rsidP="00A729F7"/>
        </w:tc>
        <w:tc>
          <w:tcPr>
            <w:tcW w:w="732" w:type="dxa"/>
          </w:tcPr>
          <w:p w14:paraId="32111788" w14:textId="77777777" w:rsidR="00AB110B" w:rsidRDefault="00AB110B" w:rsidP="00A729F7"/>
        </w:tc>
      </w:tr>
      <w:tr w:rsidR="00AB110B" w14:paraId="4D8ADD80" w14:textId="77777777" w:rsidTr="00A729F7">
        <w:tc>
          <w:tcPr>
            <w:tcW w:w="1608" w:type="dxa"/>
          </w:tcPr>
          <w:p w14:paraId="7B03240C" w14:textId="77777777" w:rsidR="00AB110B" w:rsidRDefault="00AB110B" w:rsidP="00A729F7"/>
        </w:tc>
        <w:tc>
          <w:tcPr>
            <w:tcW w:w="1108" w:type="dxa"/>
          </w:tcPr>
          <w:p w14:paraId="428ADC4A" w14:textId="77777777" w:rsidR="00AB110B" w:rsidRDefault="00AB110B" w:rsidP="00A729F7">
            <w:r>
              <w:t>2</w:t>
            </w:r>
          </w:p>
        </w:tc>
        <w:tc>
          <w:tcPr>
            <w:tcW w:w="750" w:type="dxa"/>
          </w:tcPr>
          <w:p w14:paraId="6431ED81" w14:textId="77777777" w:rsidR="00AB110B" w:rsidRDefault="00AB110B" w:rsidP="00A729F7"/>
        </w:tc>
        <w:tc>
          <w:tcPr>
            <w:tcW w:w="828" w:type="dxa"/>
          </w:tcPr>
          <w:p w14:paraId="6A7159E8" w14:textId="77777777" w:rsidR="00AB110B" w:rsidRDefault="00AB110B" w:rsidP="00A729F7"/>
        </w:tc>
        <w:tc>
          <w:tcPr>
            <w:tcW w:w="763" w:type="dxa"/>
          </w:tcPr>
          <w:p w14:paraId="199316A4" w14:textId="77777777" w:rsidR="00AB110B" w:rsidRDefault="00AB110B" w:rsidP="00A729F7"/>
        </w:tc>
        <w:tc>
          <w:tcPr>
            <w:tcW w:w="667" w:type="dxa"/>
          </w:tcPr>
          <w:p w14:paraId="3AD840A2" w14:textId="77777777" w:rsidR="00AB110B" w:rsidRDefault="00AB110B" w:rsidP="00A729F7"/>
        </w:tc>
        <w:tc>
          <w:tcPr>
            <w:tcW w:w="763" w:type="dxa"/>
          </w:tcPr>
          <w:p w14:paraId="15346364" w14:textId="77777777" w:rsidR="00AB110B" w:rsidRDefault="00AB110B" w:rsidP="00A729F7"/>
        </w:tc>
        <w:tc>
          <w:tcPr>
            <w:tcW w:w="667" w:type="dxa"/>
          </w:tcPr>
          <w:p w14:paraId="15D5B352" w14:textId="77777777" w:rsidR="00AB110B" w:rsidRDefault="00AB110B" w:rsidP="00A729F7"/>
        </w:tc>
        <w:tc>
          <w:tcPr>
            <w:tcW w:w="732" w:type="dxa"/>
          </w:tcPr>
          <w:p w14:paraId="424D08E9" w14:textId="77777777" w:rsidR="00AB110B" w:rsidRDefault="00AB110B" w:rsidP="00A729F7"/>
        </w:tc>
        <w:tc>
          <w:tcPr>
            <w:tcW w:w="732" w:type="dxa"/>
          </w:tcPr>
          <w:p w14:paraId="205BAE5C" w14:textId="77777777" w:rsidR="00AB110B" w:rsidRDefault="00AB110B" w:rsidP="00A729F7"/>
        </w:tc>
        <w:tc>
          <w:tcPr>
            <w:tcW w:w="732" w:type="dxa"/>
          </w:tcPr>
          <w:p w14:paraId="783CBF7C" w14:textId="77777777" w:rsidR="00AB110B" w:rsidRDefault="00AB110B" w:rsidP="00A729F7"/>
        </w:tc>
      </w:tr>
      <w:tr w:rsidR="00AB110B" w14:paraId="69FB0E46" w14:textId="77777777" w:rsidTr="00A729F7">
        <w:tc>
          <w:tcPr>
            <w:tcW w:w="1608" w:type="dxa"/>
          </w:tcPr>
          <w:p w14:paraId="63604F3D" w14:textId="77777777" w:rsidR="00AB110B" w:rsidRDefault="00AB110B" w:rsidP="00A729F7"/>
        </w:tc>
        <w:tc>
          <w:tcPr>
            <w:tcW w:w="1108" w:type="dxa"/>
          </w:tcPr>
          <w:p w14:paraId="00CCCBE7" w14:textId="77777777" w:rsidR="00AB110B" w:rsidRDefault="00AB110B" w:rsidP="00A729F7">
            <w:r>
              <w:t>3</w:t>
            </w:r>
          </w:p>
        </w:tc>
        <w:tc>
          <w:tcPr>
            <w:tcW w:w="750" w:type="dxa"/>
          </w:tcPr>
          <w:p w14:paraId="4BB7103E" w14:textId="77777777" w:rsidR="00AB110B" w:rsidRDefault="00AB110B" w:rsidP="00A729F7"/>
        </w:tc>
        <w:tc>
          <w:tcPr>
            <w:tcW w:w="828" w:type="dxa"/>
          </w:tcPr>
          <w:p w14:paraId="48F7049F" w14:textId="77777777" w:rsidR="00AB110B" w:rsidRDefault="00AB110B" w:rsidP="00A729F7"/>
        </w:tc>
        <w:tc>
          <w:tcPr>
            <w:tcW w:w="763" w:type="dxa"/>
          </w:tcPr>
          <w:p w14:paraId="477934DB" w14:textId="77777777" w:rsidR="00AB110B" w:rsidRDefault="00AB110B" w:rsidP="00A729F7"/>
        </w:tc>
        <w:tc>
          <w:tcPr>
            <w:tcW w:w="667" w:type="dxa"/>
          </w:tcPr>
          <w:p w14:paraId="0FEDA162" w14:textId="77777777" w:rsidR="00AB110B" w:rsidRDefault="00AB110B" w:rsidP="00A729F7"/>
        </w:tc>
        <w:tc>
          <w:tcPr>
            <w:tcW w:w="763" w:type="dxa"/>
          </w:tcPr>
          <w:p w14:paraId="2A54EEB1" w14:textId="77777777" w:rsidR="00AB110B" w:rsidRDefault="00AB110B" w:rsidP="00A729F7"/>
        </w:tc>
        <w:tc>
          <w:tcPr>
            <w:tcW w:w="667" w:type="dxa"/>
          </w:tcPr>
          <w:p w14:paraId="1755B7B9" w14:textId="77777777" w:rsidR="00AB110B" w:rsidRDefault="00AB110B" w:rsidP="00A729F7"/>
        </w:tc>
        <w:tc>
          <w:tcPr>
            <w:tcW w:w="732" w:type="dxa"/>
          </w:tcPr>
          <w:p w14:paraId="4E75E941" w14:textId="77777777" w:rsidR="00AB110B" w:rsidRDefault="00AB110B" w:rsidP="00A729F7"/>
        </w:tc>
        <w:tc>
          <w:tcPr>
            <w:tcW w:w="732" w:type="dxa"/>
          </w:tcPr>
          <w:p w14:paraId="1C825388" w14:textId="77777777" w:rsidR="00AB110B" w:rsidRDefault="00AB110B" w:rsidP="00A729F7"/>
        </w:tc>
        <w:tc>
          <w:tcPr>
            <w:tcW w:w="732" w:type="dxa"/>
          </w:tcPr>
          <w:p w14:paraId="4ECB57FB" w14:textId="77777777" w:rsidR="00AB110B" w:rsidRDefault="00AB110B" w:rsidP="00A729F7"/>
        </w:tc>
      </w:tr>
      <w:tr w:rsidR="00AB110B" w14:paraId="52BA3EBA" w14:textId="77777777" w:rsidTr="00A729F7">
        <w:tc>
          <w:tcPr>
            <w:tcW w:w="1608" w:type="dxa"/>
          </w:tcPr>
          <w:p w14:paraId="5F5F8851" w14:textId="77777777" w:rsidR="00AB110B" w:rsidRDefault="00AB110B" w:rsidP="00A729F7">
            <w:r>
              <w:t>Het: 5cm</w:t>
            </w:r>
          </w:p>
        </w:tc>
        <w:tc>
          <w:tcPr>
            <w:tcW w:w="1108" w:type="dxa"/>
          </w:tcPr>
          <w:p w14:paraId="6EFD730D" w14:textId="77777777" w:rsidR="00AB110B" w:rsidRDefault="00AB110B" w:rsidP="00A729F7">
            <w:r>
              <w:t>1</w:t>
            </w:r>
          </w:p>
        </w:tc>
        <w:tc>
          <w:tcPr>
            <w:tcW w:w="750" w:type="dxa"/>
          </w:tcPr>
          <w:p w14:paraId="0C339B95" w14:textId="77777777" w:rsidR="00AB110B" w:rsidRDefault="00AB110B" w:rsidP="00A729F7"/>
        </w:tc>
        <w:tc>
          <w:tcPr>
            <w:tcW w:w="828" w:type="dxa"/>
          </w:tcPr>
          <w:p w14:paraId="32E45F4C" w14:textId="77777777" w:rsidR="00AB110B" w:rsidRDefault="00AB110B" w:rsidP="00A729F7"/>
        </w:tc>
        <w:tc>
          <w:tcPr>
            <w:tcW w:w="763" w:type="dxa"/>
          </w:tcPr>
          <w:p w14:paraId="7E28BAFA" w14:textId="77777777" w:rsidR="00AB110B" w:rsidRDefault="00AB110B" w:rsidP="00A729F7"/>
        </w:tc>
        <w:tc>
          <w:tcPr>
            <w:tcW w:w="667" w:type="dxa"/>
          </w:tcPr>
          <w:p w14:paraId="7B99F6E3" w14:textId="77777777" w:rsidR="00AB110B" w:rsidRDefault="00AB110B" w:rsidP="00A729F7"/>
        </w:tc>
        <w:tc>
          <w:tcPr>
            <w:tcW w:w="763" w:type="dxa"/>
          </w:tcPr>
          <w:p w14:paraId="5CA15C39" w14:textId="77777777" w:rsidR="00AB110B" w:rsidRDefault="00AB110B" w:rsidP="00A729F7"/>
        </w:tc>
        <w:tc>
          <w:tcPr>
            <w:tcW w:w="667" w:type="dxa"/>
          </w:tcPr>
          <w:p w14:paraId="355BD6FE" w14:textId="77777777" w:rsidR="00AB110B" w:rsidRDefault="00AB110B" w:rsidP="00A729F7"/>
        </w:tc>
        <w:tc>
          <w:tcPr>
            <w:tcW w:w="732" w:type="dxa"/>
          </w:tcPr>
          <w:p w14:paraId="1F539169" w14:textId="77777777" w:rsidR="00AB110B" w:rsidRDefault="00AB110B" w:rsidP="00A729F7"/>
        </w:tc>
        <w:tc>
          <w:tcPr>
            <w:tcW w:w="732" w:type="dxa"/>
          </w:tcPr>
          <w:p w14:paraId="63FE3964" w14:textId="77777777" w:rsidR="00AB110B" w:rsidRDefault="00AB110B" w:rsidP="00A729F7"/>
        </w:tc>
        <w:tc>
          <w:tcPr>
            <w:tcW w:w="732" w:type="dxa"/>
          </w:tcPr>
          <w:p w14:paraId="2AEC9FC6" w14:textId="77777777" w:rsidR="00AB110B" w:rsidRDefault="00AB110B" w:rsidP="00A729F7"/>
        </w:tc>
      </w:tr>
      <w:tr w:rsidR="00AB110B" w14:paraId="26E0C5F0" w14:textId="77777777" w:rsidTr="00A729F7">
        <w:tc>
          <w:tcPr>
            <w:tcW w:w="1608" w:type="dxa"/>
          </w:tcPr>
          <w:p w14:paraId="4E055091" w14:textId="77777777" w:rsidR="00AB110B" w:rsidRDefault="00AB110B" w:rsidP="00A729F7"/>
        </w:tc>
        <w:tc>
          <w:tcPr>
            <w:tcW w:w="1108" w:type="dxa"/>
          </w:tcPr>
          <w:p w14:paraId="3CF0B334" w14:textId="77777777" w:rsidR="00AB110B" w:rsidRDefault="00AB110B" w:rsidP="00A729F7">
            <w:r>
              <w:t>2</w:t>
            </w:r>
          </w:p>
        </w:tc>
        <w:tc>
          <w:tcPr>
            <w:tcW w:w="750" w:type="dxa"/>
          </w:tcPr>
          <w:p w14:paraId="79179446" w14:textId="77777777" w:rsidR="00AB110B" w:rsidRDefault="00AB110B" w:rsidP="00A729F7"/>
        </w:tc>
        <w:tc>
          <w:tcPr>
            <w:tcW w:w="828" w:type="dxa"/>
          </w:tcPr>
          <w:p w14:paraId="18A03F16" w14:textId="77777777" w:rsidR="00AB110B" w:rsidRDefault="00AB110B" w:rsidP="00A729F7"/>
        </w:tc>
        <w:tc>
          <w:tcPr>
            <w:tcW w:w="763" w:type="dxa"/>
          </w:tcPr>
          <w:p w14:paraId="56A0F9FF" w14:textId="77777777" w:rsidR="00AB110B" w:rsidRDefault="00AB110B" w:rsidP="00A729F7"/>
        </w:tc>
        <w:tc>
          <w:tcPr>
            <w:tcW w:w="667" w:type="dxa"/>
          </w:tcPr>
          <w:p w14:paraId="78A37EA7" w14:textId="77777777" w:rsidR="00AB110B" w:rsidRDefault="00AB110B" w:rsidP="00A729F7"/>
        </w:tc>
        <w:tc>
          <w:tcPr>
            <w:tcW w:w="763" w:type="dxa"/>
          </w:tcPr>
          <w:p w14:paraId="333ED6C3" w14:textId="77777777" w:rsidR="00AB110B" w:rsidRDefault="00AB110B" w:rsidP="00A729F7"/>
        </w:tc>
        <w:tc>
          <w:tcPr>
            <w:tcW w:w="667" w:type="dxa"/>
          </w:tcPr>
          <w:p w14:paraId="0CC1C7B1" w14:textId="77777777" w:rsidR="00AB110B" w:rsidRDefault="00AB110B" w:rsidP="00A729F7"/>
        </w:tc>
        <w:tc>
          <w:tcPr>
            <w:tcW w:w="732" w:type="dxa"/>
          </w:tcPr>
          <w:p w14:paraId="01168468" w14:textId="77777777" w:rsidR="00AB110B" w:rsidRDefault="00AB110B" w:rsidP="00A729F7"/>
        </w:tc>
        <w:tc>
          <w:tcPr>
            <w:tcW w:w="732" w:type="dxa"/>
          </w:tcPr>
          <w:p w14:paraId="57E2389C" w14:textId="77777777" w:rsidR="00AB110B" w:rsidRDefault="00AB110B" w:rsidP="00A729F7"/>
        </w:tc>
        <w:tc>
          <w:tcPr>
            <w:tcW w:w="732" w:type="dxa"/>
          </w:tcPr>
          <w:p w14:paraId="1CA2A6AC" w14:textId="77777777" w:rsidR="00AB110B" w:rsidRDefault="00AB110B" w:rsidP="00A729F7"/>
        </w:tc>
      </w:tr>
      <w:tr w:rsidR="00AB110B" w14:paraId="6CCD0453" w14:textId="77777777" w:rsidTr="00A729F7">
        <w:tc>
          <w:tcPr>
            <w:tcW w:w="1608" w:type="dxa"/>
          </w:tcPr>
          <w:p w14:paraId="18165D89" w14:textId="77777777" w:rsidR="00AB110B" w:rsidRDefault="00AB110B" w:rsidP="00A729F7"/>
        </w:tc>
        <w:tc>
          <w:tcPr>
            <w:tcW w:w="1108" w:type="dxa"/>
          </w:tcPr>
          <w:p w14:paraId="2D0EFFFA" w14:textId="77777777" w:rsidR="00AB110B" w:rsidRDefault="00AB110B" w:rsidP="00A729F7">
            <w:r>
              <w:t>3</w:t>
            </w:r>
          </w:p>
        </w:tc>
        <w:tc>
          <w:tcPr>
            <w:tcW w:w="750" w:type="dxa"/>
          </w:tcPr>
          <w:p w14:paraId="337EDDEE" w14:textId="77777777" w:rsidR="00AB110B" w:rsidRDefault="00AB110B" w:rsidP="00A729F7"/>
        </w:tc>
        <w:tc>
          <w:tcPr>
            <w:tcW w:w="828" w:type="dxa"/>
          </w:tcPr>
          <w:p w14:paraId="2514D193" w14:textId="77777777" w:rsidR="00AB110B" w:rsidRDefault="00AB110B" w:rsidP="00A729F7"/>
        </w:tc>
        <w:tc>
          <w:tcPr>
            <w:tcW w:w="763" w:type="dxa"/>
          </w:tcPr>
          <w:p w14:paraId="2AB8AD46" w14:textId="77777777" w:rsidR="00AB110B" w:rsidRDefault="00AB110B" w:rsidP="00A729F7"/>
        </w:tc>
        <w:tc>
          <w:tcPr>
            <w:tcW w:w="667" w:type="dxa"/>
          </w:tcPr>
          <w:p w14:paraId="09DC2B1A" w14:textId="77777777" w:rsidR="00AB110B" w:rsidRDefault="00AB110B" w:rsidP="00A729F7"/>
        </w:tc>
        <w:tc>
          <w:tcPr>
            <w:tcW w:w="763" w:type="dxa"/>
          </w:tcPr>
          <w:p w14:paraId="5E6E41A9" w14:textId="77777777" w:rsidR="00AB110B" w:rsidRDefault="00AB110B" w:rsidP="00A729F7"/>
        </w:tc>
        <w:tc>
          <w:tcPr>
            <w:tcW w:w="667" w:type="dxa"/>
          </w:tcPr>
          <w:p w14:paraId="46D9D998" w14:textId="77777777" w:rsidR="00AB110B" w:rsidRDefault="00AB110B" w:rsidP="00A729F7"/>
        </w:tc>
        <w:tc>
          <w:tcPr>
            <w:tcW w:w="732" w:type="dxa"/>
          </w:tcPr>
          <w:p w14:paraId="2E7D76F5" w14:textId="77777777" w:rsidR="00AB110B" w:rsidRDefault="00AB110B" w:rsidP="00A729F7"/>
        </w:tc>
        <w:tc>
          <w:tcPr>
            <w:tcW w:w="732" w:type="dxa"/>
          </w:tcPr>
          <w:p w14:paraId="1E496D92" w14:textId="77777777" w:rsidR="00AB110B" w:rsidRDefault="00AB110B" w:rsidP="00A729F7"/>
        </w:tc>
        <w:tc>
          <w:tcPr>
            <w:tcW w:w="732" w:type="dxa"/>
          </w:tcPr>
          <w:p w14:paraId="01FD4858" w14:textId="77777777" w:rsidR="00AB110B" w:rsidRDefault="00AB110B" w:rsidP="00A729F7"/>
        </w:tc>
      </w:tr>
      <w:tr w:rsidR="00AB110B" w14:paraId="5977EB87" w14:textId="77777777" w:rsidTr="00A729F7">
        <w:tc>
          <w:tcPr>
            <w:tcW w:w="1608" w:type="dxa"/>
          </w:tcPr>
          <w:p w14:paraId="102BD261" w14:textId="77777777" w:rsidR="00AB110B" w:rsidRDefault="00AB110B" w:rsidP="00A729F7">
            <w:r>
              <w:t>Het: 10cm</w:t>
            </w:r>
          </w:p>
        </w:tc>
        <w:tc>
          <w:tcPr>
            <w:tcW w:w="1108" w:type="dxa"/>
          </w:tcPr>
          <w:p w14:paraId="7C327EC5" w14:textId="77777777" w:rsidR="00AB110B" w:rsidRDefault="00AB110B" w:rsidP="00A729F7">
            <w:r>
              <w:t>1</w:t>
            </w:r>
          </w:p>
        </w:tc>
        <w:tc>
          <w:tcPr>
            <w:tcW w:w="750" w:type="dxa"/>
          </w:tcPr>
          <w:p w14:paraId="383639DD" w14:textId="77777777" w:rsidR="00AB110B" w:rsidRDefault="00AB110B" w:rsidP="00A729F7"/>
        </w:tc>
        <w:tc>
          <w:tcPr>
            <w:tcW w:w="828" w:type="dxa"/>
          </w:tcPr>
          <w:p w14:paraId="13569526" w14:textId="77777777" w:rsidR="00AB110B" w:rsidRDefault="00AB110B" w:rsidP="00A729F7"/>
        </w:tc>
        <w:tc>
          <w:tcPr>
            <w:tcW w:w="763" w:type="dxa"/>
          </w:tcPr>
          <w:p w14:paraId="7BA49FAE" w14:textId="77777777" w:rsidR="00AB110B" w:rsidRDefault="00AB110B" w:rsidP="00A729F7"/>
        </w:tc>
        <w:tc>
          <w:tcPr>
            <w:tcW w:w="667" w:type="dxa"/>
          </w:tcPr>
          <w:p w14:paraId="758EBDFC" w14:textId="77777777" w:rsidR="00AB110B" w:rsidRDefault="00AB110B" w:rsidP="00A729F7"/>
        </w:tc>
        <w:tc>
          <w:tcPr>
            <w:tcW w:w="763" w:type="dxa"/>
          </w:tcPr>
          <w:p w14:paraId="001B5C6B" w14:textId="77777777" w:rsidR="00AB110B" w:rsidRDefault="00AB110B" w:rsidP="00A729F7"/>
        </w:tc>
        <w:tc>
          <w:tcPr>
            <w:tcW w:w="667" w:type="dxa"/>
          </w:tcPr>
          <w:p w14:paraId="34B52FB1" w14:textId="77777777" w:rsidR="00AB110B" w:rsidRDefault="00AB110B" w:rsidP="00A729F7"/>
        </w:tc>
        <w:tc>
          <w:tcPr>
            <w:tcW w:w="732" w:type="dxa"/>
          </w:tcPr>
          <w:p w14:paraId="25F36355" w14:textId="77777777" w:rsidR="00AB110B" w:rsidRDefault="00AB110B" w:rsidP="00A729F7"/>
        </w:tc>
        <w:tc>
          <w:tcPr>
            <w:tcW w:w="732" w:type="dxa"/>
          </w:tcPr>
          <w:p w14:paraId="0536876E" w14:textId="77777777" w:rsidR="00AB110B" w:rsidRDefault="00AB110B" w:rsidP="00A729F7"/>
        </w:tc>
        <w:tc>
          <w:tcPr>
            <w:tcW w:w="732" w:type="dxa"/>
          </w:tcPr>
          <w:p w14:paraId="17F62862" w14:textId="77777777" w:rsidR="00AB110B" w:rsidRDefault="00AB110B" w:rsidP="00A729F7"/>
        </w:tc>
      </w:tr>
      <w:tr w:rsidR="00AB110B" w14:paraId="4C7D419F" w14:textId="77777777" w:rsidTr="00A729F7">
        <w:tc>
          <w:tcPr>
            <w:tcW w:w="1608" w:type="dxa"/>
          </w:tcPr>
          <w:p w14:paraId="68936F29" w14:textId="77777777" w:rsidR="00AB110B" w:rsidRDefault="00AB110B" w:rsidP="00A729F7"/>
        </w:tc>
        <w:tc>
          <w:tcPr>
            <w:tcW w:w="1108" w:type="dxa"/>
          </w:tcPr>
          <w:p w14:paraId="7B1C5EEB" w14:textId="77777777" w:rsidR="00AB110B" w:rsidRDefault="00AB110B" w:rsidP="00A729F7">
            <w:r>
              <w:t>2</w:t>
            </w:r>
          </w:p>
        </w:tc>
        <w:tc>
          <w:tcPr>
            <w:tcW w:w="750" w:type="dxa"/>
          </w:tcPr>
          <w:p w14:paraId="0A725436" w14:textId="77777777" w:rsidR="00AB110B" w:rsidRDefault="00AB110B" w:rsidP="00A729F7"/>
        </w:tc>
        <w:tc>
          <w:tcPr>
            <w:tcW w:w="828" w:type="dxa"/>
          </w:tcPr>
          <w:p w14:paraId="5F155263" w14:textId="77777777" w:rsidR="00AB110B" w:rsidRDefault="00AB110B" w:rsidP="00A729F7"/>
        </w:tc>
        <w:tc>
          <w:tcPr>
            <w:tcW w:w="763" w:type="dxa"/>
          </w:tcPr>
          <w:p w14:paraId="500697B3" w14:textId="77777777" w:rsidR="00AB110B" w:rsidRDefault="00AB110B" w:rsidP="00A729F7"/>
        </w:tc>
        <w:tc>
          <w:tcPr>
            <w:tcW w:w="667" w:type="dxa"/>
          </w:tcPr>
          <w:p w14:paraId="27F691E9" w14:textId="77777777" w:rsidR="00AB110B" w:rsidRDefault="00AB110B" w:rsidP="00A729F7"/>
        </w:tc>
        <w:tc>
          <w:tcPr>
            <w:tcW w:w="763" w:type="dxa"/>
          </w:tcPr>
          <w:p w14:paraId="39484FFE" w14:textId="77777777" w:rsidR="00AB110B" w:rsidRDefault="00AB110B" w:rsidP="00A729F7"/>
        </w:tc>
        <w:tc>
          <w:tcPr>
            <w:tcW w:w="667" w:type="dxa"/>
          </w:tcPr>
          <w:p w14:paraId="26318D87" w14:textId="77777777" w:rsidR="00AB110B" w:rsidRDefault="00AB110B" w:rsidP="00A729F7"/>
        </w:tc>
        <w:tc>
          <w:tcPr>
            <w:tcW w:w="732" w:type="dxa"/>
          </w:tcPr>
          <w:p w14:paraId="560F4E1B" w14:textId="77777777" w:rsidR="00AB110B" w:rsidRDefault="00AB110B" w:rsidP="00A729F7"/>
        </w:tc>
        <w:tc>
          <w:tcPr>
            <w:tcW w:w="732" w:type="dxa"/>
          </w:tcPr>
          <w:p w14:paraId="24344863" w14:textId="77777777" w:rsidR="00AB110B" w:rsidRDefault="00AB110B" w:rsidP="00A729F7"/>
        </w:tc>
        <w:tc>
          <w:tcPr>
            <w:tcW w:w="732" w:type="dxa"/>
          </w:tcPr>
          <w:p w14:paraId="04C9CAFF" w14:textId="77777777" w:rsidR="00AB110B" w:rsidRDefault="00AB110B" w:rsidP="00A729F7"/>
        </w:tc>
      </w:tr>
      <w:tr w:rsidR="00AB110B" w14:paraId="3A14D640" w14:textId="77777777" w:rsidTr="00A729F7">
        <w:tc>
          <w:tcPr>
            <w:tcW w:w="1608" w:type="dxa"/>
          </w:tcPr>
          <w:p w14:paraId="7C4B584F" w14:textId="77777777" w:rsidR="00AB110B" w:rsidRDefault="00AB110B" w:rsidP="00A729F7"/>
        </w:tc>
        <w:tc>
          <w:tcPr>
            <w:tcW w:w="1108" w:type="dxa"/>
          </w:tcPr>
          <w:p w14:paraId="7187CFF3" w14:textId="77777777" w:rsidR="00AB110B" w:rsidRDefault="00AB110B" w:rsidP="00A729F7">
            <w:r>
              <w:t>3</w:t>
            </w:r>
          </w:p>
        </w:tc>
        <w:tc>
          <w:tcPr>
            <w:tcW w:w="750" w:type="dxa"/>
          </w:tcPr>
          <w:p w14:paraId="024183DC" w14:textId="77777777" w:rsidR="00AB110B" w:rsidRDefault="00AB110B" w:rsidP="00A729F7"/>
        </w:tc>
        <w:tc>
          <w:tcPr>
            <w:tcW w:w="828" w:type="dxa"/>
          </w:tcPr>
          <w:p w14:paraId="266C35A9" w14:textId="77777777" w:rsidR="00AB110B" w:rsidRDefault="00AB110B" w:rsidP="00A729F7"/>
        </w:tc>
        <w:tc>
          <w:tcPr>
            <w:tcW w:w="763" w:type="dxa"/>
          </w:tcPr>
          <w:p w14:paraId="20536AB7" w14:textId="77777777" w:rsidR="00AB110B" w:rsidRDefault="00AB110B" w:rsidP="00A729F7"/>
        </w:tc>
        <w:tc>
          <w:tcPr>
            <w:tcW w:w="667" w:type="dxa"/>
          </w:tcPr>
          <w:p w14:paraId="3B31C28D" w14:textId="77777777" w:rsidR="00AB110B" w:rsidRDefault="00AB110B" w:rsidP="00A729F7"/>
        </w:tc>
        <w:tc>
          <w:tcPr>
            <w:tcW w:w="763" w:type="dxa"/>
          </w:tcPr>
          <w:p w14:paraId="7F016D6A" w14:textId="77777777" w:rsidR="00AB110B" w:rsidRDefault="00AB110B" w:rsidP="00A729F7"/>
        </w:tc>
        <w:tc>
          <w:tcPr>
            <w:tcW w:w="667" w:type="dxa"/>
          </w:tcPr>
          <w:p w14:paraId="74CF85AC" w14:textId="77777777" w:rsidR="00AB110B" w:rsidRDefault="00AB110B" w:rsidP="00A729F7"/>
        </w:tc>
        <w:tc>
          <w:tcPr>
            <w:tcW w:w="732" w:type="dxa"/>
          </w:tcPr>
          <w:p w14:paraId="58481596" w14:textId="77777777" w:rsidR="00AB110B" w:rsidRDefault="00AB110B" w:rsidP="00A729F7"/>
        </w:tc>
        <w:tc>
          <w:tcPr>
            <w:tcW w:w="732" w:type="dxa"/>
          </w:tcPr>
          <w:p w14:paraId="6071104E" w14:textId="77777777" w:rsidR="00AB110B" w:rsidRDefault="00AB110B" w:rsidP="00A729F7"/>
        </w:tc>
        <w:tc>
          <w:tcPr>
            <w:tcW w:w="732" w:type="dxa"/>
          </w:tcPr>
          <w:p w14:paraId="6C8B60FE" w14:textId="77777777" w:rsidR="00AB110B" w:rsidRDefault="00AB110B" w:rsidP="00A729F7"/>
        </w:tc>
      </w:tr>
    </w:tbl>
    <w:p w14:paraId="12A743B0" w14:textId="77777777" w:rsidR="00CC5896" w:rsidRDefault="00CC5896" w:rsidP="00CC5896"/>
    <w:p w14:paraId="0C2DF711" w14:textId="77777777" w:rsidR="00CC5896" w:rsidRDefault="00CC5896" w:rsidP="00CC5896"/>
    <w:p w14:paraId="00167F6C" w14:textId="77777777" w:rsidR="00CC5896" w:rsidRDefault="00CC5896" w:rsidP="00CC5896"/>
    <w:p w14:paraId="1F26B818" w14:textId="5B947EC5" w:rsidR="00CC5896" w:rsidRDefault="00CC5896" w:rsidP="00CC5896">
      <w:pPr>
        <w:ind w:left="360"/>
      </w:pPr>
    </w:p>
    <w:p w14:paraId="14167C3A" w14:textId="77777777" w:rsidR="00CC5896" w:rsidRDefault="00CC5896" w:rsidP="00CC5896"/>
    <w:sectPr w:rsidR="00CC58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Ezenwa, Vanessa" w:date="2023-06-13T09:24:00Z" w:initials="EV">
    <w:p w14:paraId="3ECE256D" w14:textId="77777777" w:rsidR="004D06B9" w:rsidRDefault="004D06B9" w:rsidP="006E61C5">
      <w:pPr>
        <w:pStyle w:val="CommentText"/>
      </w:pPr>
      <w:r>
        <w:rPr>
          <w:rStyle w:val="CommentReference"/>
        </w:rPr>
        <w:annotationRef/>
      </w:r>
      <w:r>
        <w:t>We have done this and will not repeat it</w:t>
      </w:r>
    </w:p>
  </w:comment>
  <w:comment w:id="31" w:author="Ezenwa, Vanessa" w:date="2023-06-13T10:05:00Z" w:initials="EV">
    <w:p w14:paraId="4E4239DB" w14:textId="77777777" w:rsidR="00581F91" w:rsidRDefault="00581F91" w:rsidP="00251F9B">
      <w:pPr>
        <w:pStyle w:val="CommentText"/>
      </w:pPr>
      <w:r>
        <w:rPr>
          <w:rStyle w:val="CommentReference"/>
        </w:rPr>
        <w:annotationRef/>
      </w:r>
      <w:r>
        <w:t>I think we need to pick the second best, but larger target for buffalo. I think this is the eye. There is no information in the current dataset about the flank and I haven't seen any papers suggesting this is a good proxy for core temp.</w:t>
      </w:r>
    </w:p>
  </w:comment>
  <w:comment w:id="37" w:author="Ezenwa, Vanessa" w:date="2023-06-13T09:25:00Z" w:initials="EV">
    <w:p w14:paraId="73C5A983" w14:textId="70EEC32D" w:rsidR="004D06B9" w:rsidRDefault="004D06B9" w:rsidP="00C660D6">
      <w:pPr>
        <w:pStyle w:val="CommentText"/>
      </w:pPr>
      <w:r>
        <w:rPr>
          <w:rStyle w:val="CommentReference"/>
        </w:rPr>
        <w:annotationRef/>
      </w:r>
      <w:r>
        <w:t>Answering this question is beyond our scope given how time consuming it will be during captures.</w:t>
      </w:r>
    </w:p>
  </w:comment>
  <w:comment w:id="54" w:author="Ezenwa, Vanessa" w:date="2023-06-13T09:30:00Z" w:initials="EV">
    <w:p w14:paraId="12B22344" w14:textId="77777777" w:rsidR="00581F91" w:rsidRDefault="004D06B9" w:rsidP="00854A37">
      <w:pPr>
        <w:pStyle w:val="CommentText"/>
      </w:pPr>
      <w:r>
        <w:rPr>
          <w:rStyle w:val="CommentReference"/>
        </w:rPr>
        <w:annotationRef/>
      </w:r>
      <w:r w:rsidR="00581F91">
        <w:t xml:space="preserve">Realistically we need to trim down the targets for this het study. With the goal of completing this study in the next two captures.  </w:t>
      </w:r>
    </w:p>
  </w:comment>
  <w:comment w:id="75" w:author="Ezenwa, Vanessa" w:date="2023-06-13T09:32:00Z" w:initials="EV">
    <w:p w14:paraId="21D230A3" w14:textId="77777777" w:rsidR="00581F91" w:rsidRDefault="0093076B" w:rsidP="00240B8B">
      <w:pPr>
        <w:pStyle w:val="CommentText"/>
      </w:pPr>
      <w:r>
        <w:rPr>
          <w:rStyle w:val="CommentReference"/>
        </w:rPr>
        <w:annotationRef/>
      </w:r>
      <w:r w:rsidR="00581F91">
        <w:t>This is not going to happen. We need to set a minimum number of individuals to understand the core heterogeneity question. It seems to me that with 5 individuals, we should have enough data, on how the best and second best locations on buffalo (inner ear) decay with distance.</w:t>
      </w:r>
    </w:p>
  </w:comment>
  <w:comment w:id="94" w:author="Ezenwa, Vanessa" w:date="2023-06-13T09:33:00Z" w:initials="EV">
    <w:p w14:paraId="3728CFE0" w14:textId="664242A7" w:rsidR="0093076B" w:rsidRDefault="0093076B" w:rsidP="00FC3BC3">
      <w:pPr>
        <w:pStyle w:val="CommentText"/>
      </w:pPr>
      <w:r>
        <w:rPr>
          <w:rStyle w:val="CommentReference"/>
        </w:rPr>
        <w:annotationRef/>
      </w:r>
      <w:r>
        <w:t>This has already been done and we know the correlation between flir and ear temp</w:t>
      </w:r>
    </w:p>
  </w:comment>
  <w:comment w:id="100" w:author="Ezenwa, Vanessa" w:date="2023-06-13T09:48:00Z" w:initials="EV">
    <w:p w14:paraId="03EA861D" w14:textId="77777777" w:rsidR="00E94E60" w:rsidRDefault="00E94E60" w:rsidP="00B045AA">
      <w:pPr>
        <w:pStyle w:val="CommentText"/>
      </w:pPr>
      <w:r>
        <w:rPr>
          <w:rStyle w:val="CommentReference"/>
        </w:rPr>
        <w:annotationRef/>
      </w:r>
      <w:r>
        <w:t xml:space="preserve">This is core data that needs to be taken on everyone. We have already take data on rectal vs inner ear, so we need to drop rectal in order to make this a feasible data point that can be collected on all animals at all captures.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256D" w15:done="0"/>
  <w15:commentEx w15:paraId="4E4239DB" w15:done="0"/>
  <w15:commentEx w15:paraId="73C5A983" w15:done="0"/>
  <w15:commentEx w15:paraId="12B22344" w15:done="0"/>
  <w15:commentEx w15:paraId="21D230A3" w15:done="0"/>
  <w15:commentEx w15:paraId="3728CFE0" w15:done="0"/>
  <w15:commentEx w15:paraId="03EA86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B446" w16cex:dateUtc="2023-06-13T13:24:00Z"/>
  <w16cex:commentExtensible w16cex:durableId="2832BDE0" w16cex:dateUtc="2023-06-13T14:05:00Z"/>
  <w16cex:commentExtensible w16cex:durableId="2832B4A2" w16cex:dateUtc="2023-06-13T13:25:00Z"/>
  <w16cex:commentExtensible w16cex:durableId="2832B59C" w16cex:dateUtc="2023-06-13T13:30:00Z"/>
  <w16cex:commentExtensible w16cex:durableId="2832B62E" w16cex:dateUtc="2023-06-13T13:32:00Z"/>
  <w16cex:commentExtensible w16cex:durableId="2832B64E" w16cex:dateUtc="2023-06-13T13:33:00Z"/>
  <w16cex:commentExtensible w16cex:durableId="2832B9D8" w16cex:dateUtc="2023-06-13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256D" w16cid:durableId="2832B446"/>
  <w16cid:commentId w16cid:paraId="4E4239DB" w16cid:durableId="2832BDE0"/>
  <w16cid:commentId w16cid:paraId="73C5A983" w16cid:durableId="2832B4A2"/>
  <w16cid:commentId w16cid:paraId="12B22344" w16cid:durableId="2832B59C"/>
  <w16cid:commentId w16cid:paraId="21D230A3" w16cid:durableId="2832B62E"/>
  <w16cid:commentId w16cid:paraId="3728CFE0" w16cid:durableId="2832B64E"/>
  <w16cid:commentId w16cid:paraId="03EA861D" w16cid:durableId="2832B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70CD7"/>
    <w:multiLevelType w:val="hybridMultilevel"/>
    <w:tmpl w:val="8EB41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73195"/>
    <w:multiLevelType w:val="hybridMultilevel"/>
    <w:tmpl w:val="9F786756"/>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15:restartNumberingAfterBreak="0">
    <w:nsid w:val="65C03529"/>
    <w:multiLevelType w:val="hybridMultilevel"/>
    <w:tmpl w:val="5EDC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43D02"/>
    <w:multiLevelType w:val="hybridMultilevel"/>
    <w:tmpl w:val="8DBE2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676669">
    <w:abstractNumId w:val="3"/>
  </w:num>
  <w:num w:numId="2" w16cid:durableId="225730617">
    <w:abstractNumId w:val="1"/>
  </w:num>
  <w:num w:numId="3" w16cid:durableId="733701849">
    <w:abstractNumId w:val="2"/>
  </w:num>
  <w:num w:numId="4" w16cid:durableId="12321589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zenwa, Vanessa">
    <w15:presenceInfo w15:providerId="AD" w15:userId="S::vanessa.ezenwa@yale.edu::3650da81-1e1b-422e-a541-f09ee3559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56"/>
    <w:rsid w:val="00001438"/>
    <w:rsid w:val="000166F5"/>
    <w:rsid w:val="000442CD"/>
    <w:rsid w:val="000451C7"/>
    <w:rsid w:val="00083B3F"/>
    <w:rsid w:val="00085FA6"/>
    <w:rsid w:val="000B0585"/>
    <w:rsid w:val="000C6E53"/>
    <w:rsid w:val="000D5E99"/>
    <w:rsid w:val="000E712F"/>
    <w:rsid w:val="001471B8"/>
    <w:rsid w:val="00171D12"/>
    <w:rsid w:val="001E7B6E"/>
    <w:rsid w:val="0020138B"/>
    <w:rsid w:val="002B16E5"/>
    <w:rsid w:val="002D1E3C"/>
    <w:rsid w:val="002F5F4E"/>
    <w:rsid w:val="00354B0E"/>
    <w:rsid w:val="00402F4F"/>
    <w:rsid w:val="0040386E"/>
    <w:rsid w:val="00421285"/>
    <w:rsid w:val="00433BD2"/>
    <w:rsid w:val="0045363B"/>
    <w:rsid w:val="004738CD"/>
    <w:rsid w:val="004D06B9"/>
    <w:rsid w:val="004D4121"/>
    <w:rsid w:val="004F2435"/>
    <w:rsid w:val="0054071D"/>
    <w:rsid w:val="00581F91"/>
    <w:rsid w:val="005E522A"/>
    <w:rsid w:val="00623223"/>
    <w:rsid w:val="00627072"/>
    <w:rsid w:val="006B6454"/>
    <w:rsid w:val="006E6692"/>
    <w:rsid w:val="006F1967"/>
    <w:rsid w:val="007728FB"/>
    <w:rsid w:val="007B2030"/>
    <w:rsid w:val="007D6E66"/>
    <w:rsid w:val="0085584A"/>
    <w:rsid w:val="00897A93"/>
    <w:rsid w:val="009219B2"/>
    <w:rsid w:val="0093076B"/>
    <w:rsid w:val="00946ECF"/>
    <w:rsid w:val="009C0E7E"/>
    <w:rsid w:val="009C3D54"/>
    <w:rsid w:val="009D0AD5"/>
    <w:rsid w:val="009D54D3"/>
    <w:rsid w:val="00AB110B"/>
    <w:rsid w:val="00AC0DCA"/>
    <w:rsid w:val="00AC6113"/>
    <w:rsid w:val="00AE2844"/>
    <w:rsid w:val="00B04854"/>
    <w:rsid w:val="00B25AD2"/>
    <w:rsid w:val="00B72443"/>
    <w:rsid w:val="00B9686D"/>
    <w:rsid w:val="00C07CAA"/>
    <w:rsid w:val="00C377E9"/>
    <w:rsid w:val="00CC5896"/>
    <w:rsid w:val="00CD6F59"/>
    <w:rsid w:val="00D13D6C"/>
    <w:rsid w:val="00D348A4"/>
    <w:rsid w:val="00D71256"/>
    <w:rsid w:val="00D73CCD"/>
    <w:rsid w:val="00DB658D"/>
    <w:rsid w:val="00DC0211"/>
    <w:rsid w:val="00E324F4"/>
    <w:rsid w:val="00E90981"/>
    <w:rsid w:val="00E94E60"/>
    <w:rsid w:val="00F17B6E"/>
    <w:rsid w:val="00FD0127"/>
    <w:rsid w:val="00FE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3611"/>
  <w15:chartTrackingRefBased/>
  <w15:docId w15:val="{16C3ED8E-134D-9B40-AF62-522E94EE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56"/>
    <w:pPr>
      <w:ind w:left="720"/>
      <w:contextualSpacing/>
    </w:pPr>
  </w:style>
  <w:style w:type="table" w:styleId="TableGrid">
    <w:name w:val="Table Grid"/>
    <w:basedOn w:val="TableNormal"/>
    <w:uiPriority w:val="39"/>
    <w:rsid w:val="0004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D06B9"/>
  </w:style>
  <w:style w:type="character" w:styleId="CommentReference">
    <w:name w:val="annotation reference"/>
    <w:basedOn w:val="DefaultParagraphFont"/>
    <w:uiPriority w:val="99"/>
    <w:semiHidden/>
    <w:unhideWhenUsed/>
    <w:rsid w:val="004D06B9"/>
    <w:rPr>
      <w:sz w:val="16"/>
      <w:szCs w:val="16"/>
    </w:rPr>
  </w:style>
  <w:style w:type="paragraph" w:styleId="CommentText">
    <w:name w:val="annotation text"/>
    <w:basedOn w:val="Normal"/>
    <w:link w:val="CommentTextChar"/>
    <w:uiPriority w:val="99"/>
    <w:unhideWhenUsed/>
    <w:rsid w:val="004D06B9"/>
    <w:rPr>
      <w:sz w:val="20"/>
      <w:szCs w:val="20"/>
    </w:rPr>
  </w:style>
  <w:style w:type="character" w:customStyle="1" w:styleId="CommentTextChar">
    <w:name w:val="Comment Text Char"/>
    <w:basedOn w:val="DefaultParagraphFont"/>
    <w:link w:val="CommentText"/>
    <w:uiPriority w:val="99"/>
    <w:rsid w:val="004D06B9"/>
    <w:rPr>
      <w:sz w:val="20"/>
      <w:szCs w:val="20"/>
    </w:rPr>
  </w:style>
  <w:style w:type="paragraph" w:styleId="CommentSubject">
    <w:name w:val="annotation subject"/>
    <w:basedOn w:val="CommentText"/>
    <w:next w:val="CommentText"/>
    <w:link w:val="CommentSubjectChar"/>
    <w:uiPriority w:val="99"/>
    <w:semiHidden/>
    <w:unhideWhenUsed/>
    <w:rsid w:val="004D06B9"/>
    <w:rPr>
      <w:b/>
      <w:bCs/>
    </w:rPr>
  </w:style>
  <w:style w:type="character" w:customStyle="1" w:styleId="CommentSubjectChar">
    <w:name w:val="Comment Subject Char"/>
    <w:basedOn w:val="CommentTextChar"/>
    <w:link w:val="CommentSubject"/>
    <w:uiPriority w:val="99"/>
    <w:semiHidden/>
    <w:rsid w:val="004D06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Will</dc:creator>
  <cp:keywords/>
  <dc:description/>
  <cp:lastModifiedBy>Ezenwa, Vanessa</cp:lastModifiedBy>
  <cp:revision>2</cp:revision>
  <dcterms:created xsi:type="dcterms:W3CDTF">2023-06-13T06:20:00Z</dcterms:created>
  <dcterms:modified xsi:type="dcterms:W3CDTF">2023-06-13T14:10:00Z</dcterms:modified>
</cp:coreProperties>
</file>